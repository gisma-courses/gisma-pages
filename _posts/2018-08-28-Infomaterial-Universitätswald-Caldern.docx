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x-wmf"/>
  <Default Extension="pct" ContentType="image/pct"/>
  <Default Extension="pcx" ContentType="image/pcx"/>
  <Default Extension="tga" ContentType="image/tga"/>
  <Default Extension="svg" ContentType="image/svg+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Override PartName="/word/header1.xml" ContentType="application/vnd.openxmlformats-officedocument.wordprocessingml.header+xml"/>
  <Override PartName="/word/footer1.xml" ContentType="application/vnd.openxmlformats-officedocument.wordprocessingml.footer+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body>
    <w:p>
      <w:pPr>
        <w:pStyle w:val="para10"/>
      </w:pPr>
      <w:r>
        <w:t>LOEWE-Schwerpunkt Natur 4.0</w:t>
      </w:r>
    </w:p>
    <w:p>
      <w:pPr>
        <w:rPr>
          <w:i/>
        </w:rPr>
      </w:pPr>
      <w:r>
        <w:rPr>
          <w:rStyle w:val="char16"/>
        </w:rPr>
        <w:t xml:space="preserve">Im vergangenen Jahr haben die </w:t>
      </w:r>
      <w:r>
        <w:rPr>
          <w:rStyle w:val="char16"/>
        </w:rPr>
        <w:t xml:space="preserve">Nachrichten zum </w:t>
      </w:r>
      <w:r>
        <w:rPr>
          <w:rStyle w:val="char16"/>
        </w:rPr>
        <w:t xml:space="preserve">Insektensterben in Deutschland </w:t>
      </w:r>
      <w:r>
        <w:rPr>
          <w:rStyle w:val="char16"/>
        </w:rPr>
        <w:t xml:space="preserve">den fortschreitenden globalen Artenverlust </w:t>
      </w:r>
      <w:r>
        <w:rPr>
          <w:rStyle w:val="char16"/>
        </w:rPr>
        <w:t xml:space="preserve">in das </w:t>
      </w:r>
      <w:r>
        <w:rPr>
          <w:rStyle w:val="char16"/>
        </w:rPr>
        <w:t xml:space="preserve">Bewusstsein </w:t>
      </w:r>
      <w:r>
        <w:rPr>
          <w:rStyle w:val="char16"/>
        </w:rPr>
        <w:t xml:space="preserve">vieler </w:t>
      </w:r>
      <w:r>
        <w:rPr>
          <w:rStyle w:val="char16"/>
        </w:rPr>
        <w:t xml:space="preserve">Menschen </w:t>
      </w:r>
      <w:r>
        <w:rPr>
          <w:rStyle w:val="char16"/>
        </w:rPr>
        <w:t>gerufen</w:t>
      </w:r>
      <w:r>
        <w:rPr>
          <w:rStyle w:val="char16"/>
        </w:rPr>
        <w:t xml:space="preserve">, </w:t>
      </w:r>
      <w:r>
        <w:rPr>
          <w:rStyle w:val="char16"/>
        </w:rPr>
        <w:t xml:space="preserve">Ökosystemleistungen sind gefährdet und die Effekte bisherige Maßnahmen zum Schutz der Biodiversität bleiben deutlich hinter dem notwendigen Erfolg zurück. </w:t>
      </w:r>
      <w:r>
        <w:rPr>
          <w:rStyle w:val="char16"/>
        </w:rPr>
        <w:t xml:space="preserve">Belastbare Informationen zur Artenvielfalt in der Fläche sind trotz </w:t>
      </w:r>
      <w:r>
        <w:rPr>
          <w:rStyle w:val="char16"/>
        </w:rPr>
        <w:t xml:space="preserve">des Handlungsbedarfs </w:t>
      </w:r>
      <w:r>
        <w:rPr>
          <w:rStyle w:val="char16"/>
        </w:rPr>
        <w:t>weder in Deutschland</w:t>
      </w:r>
      <w:r>
        <w:rPr>
          <w:rStyle w:val="char16"/>
        </w:rPr>
        <w:t>,</w:t>
      </w:r>
      <w:r>
        <w:rPr>
          <w:rStyle w:val="char16"/>
        </w:rPr>
        <w:t xml:space="preserve"> noch anderswo auf der Welt vorhanden, da eine dauerhafte Umweltbeobachtung durch Experten bisher zu aufwendig war. An dieser Stelle setzt Natur 4.0 mit einem </w:t>
      </w:r>
      <w:r>
        <w:rPr>
          <w:rStyle w:val="char16"/>
        </w:rPr>
        <w:t>auf vernetzten Sensoren basierendem Monitoring-K</w:t>
      </w:r>
      <w:r>
        <w:rPr>
          <w:rStyle w:val="char16"/>
        </w:rPr>
        <w:t>onzept an, um eine Beobachtungsgrundlage für einen nachhaltigen Artenschutz zu gewährleisten.</w:t>
      </w:r>
      <w:r>
        <w:rPr>
          <w:rStyle w:val="char16"/>
        </w:rPr>
        <w:t xml:space="preserve"> Ein solches System bildet die Grundlage für die Beforschung </w:t>
      </w:r>
      <w:r>
        <w:rPr>
          <w:rStyle w:val="char16"/>
        </w:rPr>
        <w:t>großer Wissenslücken und damit für die nachhaltige Einleitung einer Trendwende.</w:t>
      </w:r>
      <w:r>
        <w:rPr>
          <w:i/>
        </w:rPr>
      </w:r>
    </w:p>
    <w:p>
      <w:pPr>
        <w:pStyle w:val="para2"/>
      </w:pPr>
      <w:r>
        <w:rPr>
          <w:noProof/>
        </w:rPr>
        <mc:AlternateContent>
          <mc:Choice Requires="wps">
            <w:drawing>
              <wp:anchor distT="0" distB="0" distL="114300" distR="114300" simplePos="0" relativeHeight="251658244" behindDoc="0" locked="0" layoutInCell="0" hidden="0" allowOverlap="1">
                <wp:simplePos x="0" y="0"/>
                <wp:positionH relativeFrom="margin">
                  <wp:posOffset>3469005</wp:posOffset>
                </wp:positionH>
                <wp:positionV relativeFrom="paragraph">
                  <wp:posOffset>29845</wp:posOffset>
                </wp:positionV>
                <wp:extent cx="2295525" cy="6251575"/>
                <wp:effectExtent l="12700" t="12700" r="12700" b="12700"/>
                <wp:wrapSquare wrapText="bothSides"/>
                <wp:docPr id="4" name="Textfeld 4"/>
                <wp:cNvGraphicFramePr/>
                <a:graphic xmlns:a="http://schemas.openxmlformats.org/drawingml/2006/main">
                  <a:graphicData uri="http://schemas.microsoft.com/office/word/2010/wordprocessingShape">
                    <wps:wsp>
                      <wps:cNvSpPr>
                        <a:extLst>
                          <a:ext uri="smNativeData">
                            <sm:smNativeData xmlns:sm="smNativeData" val="SMDATA_15_RKD7W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QAAAFcVAAAAAAAAAgAAAC8AAAAfDgAAdSYAAAAAAADhGgAA1xIAACgAAAAIAAAAAQAAAAEAAAAwAAAAFAAAAAAAAAAAAP//AAABAAAA//8AAAEA"/>
                          </a:ext>
                        </a:extLst>
                      </wps:cNvSpPr>
                      <wps:spPr>
                        <a:xfrm>
                          <a:off x="0" y="0"/>
                          <a:ext cx="2295525" cy="6251575"/>
                        </a:xfrm>
                        <a:prstGeom prst="rect">
                          <a:avLst/>
                        </a:prstGeom>
                        <a:solidFill>
                          <a:srgbClr val="FFFFFF"/>
                        </a:solidFill>
                        <a:ln w="12700">
                          <a:solidFill>
                            <a:srgbClr val="8B8B8B"/>
                          </a:solidFill>
                        </a:ln>
                      </wps:spPr>
                      <wps:txbx>
                        <w:txbxContent>
                          <w:p>
                            <w:pPr>
                              <w:spacing/>
                              <w:jc w:val="center"/>
                              <w:rPr>
                                <w:i/>
                                <w:sz w:val="18"/>
                              </w:rPr>
                            </w:pPr>
                            <w:r>
                              <w:rPr>
                                <w:lang w:val="en-us"/>
                              </w:rPr>
                            </w:r>
                            <w:r>
                              <w:rPr>
                                <w:noProof/>
                              </w:rPr>
                              <w:drawing>
                                <wp:inline distT="0" distB="0" distL="0" distR="0">
                                  <wp:extent cx="2099945" cy="1819275"/>
                                  <wp:effectExtent l="0" t="0" r="0" b="0"/>
                                  <wp:docPr id="2"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0" descr="C:\Users\tnauss\AppData\Local\Microsoft\Windows\INetCache\Content.Word\triangulation_mit_bearings.png"/>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AwAAAAAAADLBQAAGAM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6wwAADELAAAAAAAAAAAAAAAAAAAoAAAACAAAAAEAAAABAAAAMAAAABQAAAAAAAAAAAD//wAAAQAAAP//AAABAA=="/>
                                              </a:ext>
                                            </a:extLst>
                                          </pic:cNvPicPr>
                                        </pic:nvPicPr>
                                        <pic:blipFill>
                                          <a:blip r:embed="rId8"/>
                                          <a:srcRect l="30960" r="14830" b="7920"/>
                                          <a:stretch>
                                            <a:fillRect/>
                                          </a:stretch>
                                        </pic:blipFill>
                                        <pic:spPr>
                                          <a:xfrm>
                                            <a:off x="0" y="0"/>
                                            <a:ext cx="2099945" cy="1819275"/>
                                          </a:xfrm>
                                          <a:prstGeom prst="rect">
                                            <a:avLst/>
                                          </a:prstGeom>
                                          <a:noFill/>
                                          <a:ln w="12700">
                                            <a:noFill/>
                                          </a:ln>
                                        </pic:spPr>
                                      </pic:pic>
                                    </a:graphicData>
                                  </a:graphic>
                                </wp:inline>
                              </w:drawing>
                            </w:r>
                            <w:r>
                              <w:rPr>
                                <w:lang w:val="en-us"/>
                              </w:rPr>
                            </w:r>
                            <w:r>
                              <w:rPr>
                                <w:i/>
                                <w:sz w:val="18"/>
                              </w:rPr>
                            </w:r>
                          </w:p>
                          <w:p>
                            <w:pPr>
                              <w:rPr>
                                <w:i/>
                                <w:sz w:val="18"/>
                              </w:rPr>
                            </w:pPr>
                            <w:r>
                              <w:rPr>
                                <w:i/>
                                <w:sz w:val="18"/>
                                <w:lang w:val="en-us"/>
                              </w:rPr>
                            </w:r>
                            <w:r>
                              <w:rPr>
                                <w:noProof/>
                              </w:rPr>
                              <w:drawing>
                                <wp:inline distT="0" distB="0" distL="0" distR="0">
                                  <wp:extent cx="2124075" cy="804545"/>
                                  <wp:effectExtent l="0" t="0" r="0" b="0"/>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descr="C:\Users\tnauss\AppData\Local\Microsoft\Windows\INetCache\Content.Word\Temperaturkurve.png"/>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EQ0AAPMEAAAAAAAAAAAAAAAAAAAoAAAACAAAAAEAAAABAAAAMAAAABQAAAAAAAAAAAD//wAAAQAAAP//AAABAA=="/>
                                              </a:ext>
                                            </a:extLst>
                                          </pic:cNvPicPr>
                                        </pic:nvPicPr>
                                        <pic:blipFill>
                                          <a:blip r:embed="rId9"/>
                                          <a:stretch>
                                            <a:fillRect/>
                                          </a:stretch>
                                        </pic:blipFill>
                                        <pic:spPr>
                                          <a:xfrm>
                                            <a:off x="0" y="0"/>
                                            <a:ext cx="2124075" cy="804545"/>
                                          </a:xfrm>
                                          <a:prstGeom prst="rect">
                                            <a:avLst/>
                                          </a:prstGeom>
                                          <a:noFill/>
                                          <a:ln w="12700">
                                            <a:noFill/>
                                          </a:ln>
                                        </pic:spPr>
                                      </pic:pic>
                                    </a:graphicData>
                                  </a:graphic>
                                </wp:inline>
                              </w:drawing>
                            </w:r>
                            <w:r>
                              <w:rPr>
                                <w:i/>
                                <w:sz w:val="18"/>
                                <w:lang w:val="en-us"/>
                              </w:rPr>
                            </w:r>
                            <w:r>
                              <w:rPr>
                                <w:i/>
                                <w:sz w:val="18"/>
                              </w:rPr>
                            </w:r>
                          </w:p>
                          <w:p>
                            <w:pPr>
                              <w:rPr>
                                <w:i/>
                                <w:sz w:val="18"/>
                              </w:rPr>
                            </w:pPr>
                            <w:r>
                              <w:rPr>
                                <w:i/>
                                <w:sz w:val="18"/>
                              </w:rPr>
                              <w:t>Beispiel Fledermaustracking</w:t>
                            </w:r>
                          </w:p>
                          <w:p>
                            <w:pPr>
                              <w:rPr>
                                <w:i/>
                                <w:sz w:val="18"/>
                              </w:rPr>
                            </w:pPr>
                            <w:r>
                              <w:rPr>
                                <w:i/>
                                <w:sz w:val="18"/>
                              </w:rPr>
                              <w:t>Dargestellt sind Peilungsinformationen von Fledermäusen (oben). Die Fledermausflüge und deren Quartiersaufenthalte werden in sekündlichen Abständen durch ein verteiltes Antennensystem automatisch erfasst und aufgezeichnet. Gleichzeitig wird die Körpertemperatur der Fledermäuse durch die aufgeklebten Sensoren übermittelt (unten). Damit lässt sich das Sozialverhalten von Fledermäusen, deren Jagaktivitäten oder auch die Quartierswahl detailliert beobachten und mit Umweltbedingungen in Beziehung setzten.</w:t>
                            </w:r>
                          </w:p>
                          <w:p>
                            <w:pPr>
                              <w:rPr>
                                <w:b/>
                                <w:i/>
                                <w:spacing w:val="15" w:percent="116"/>
                                <w:sz w:val="18"/>
                                <w:szCs w:val="22"/>
                                <w:lang w:eastAsia="ja-jp"/>
                              </w:rPr>
                            </w:pPr>
                            <w:r>
                              <w:rPr>
                                <w:i/>
                                <w:sz w:val="18"/>
                              </w:rPr>
                              <w:t>Das System ist bereits im Zusammenhang mit Natur 4.0 und in Kooperation mit R. Zeigler (FRIDATA) im Universitätswald installiert. Es ist der erste Langzeiteinsatz des Systems unter Praxisbedingungen.</w:t>
                            </w:r>
                            <w:r>
                              <w:rPr>
                                <w:b/>
                                <w:i/>
                                <w:spacing w:val="15" w:percent="116"/>
                                <w:sz w:val="18"/>
                                <w:szCs w:val="22"/>
                                <w:lang w:eastAsia="ja-jp"/>
                              </w:rP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feld 4" o:spid="_x0000_s1026" style="position:absolute;margin-left:273.15pt;margin-top:2.35pt;mso-position-horizontal-relative:margin;width:180.75pt;height:492.25pt;z-index:251658244;mso-wrap-distance-left:9.00pt;mso-wrap-distance-top:0.00pt;mso-wrap-distance-right:9.00pt;mso-wrap-distance-bottom:0.00pt;mso-wrap-style:square" strokeweight="1.00pt" strokecolor="#8b8b8b" fillcolor="#ffffff" v:ext="SMDATA_15_RKD7W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IAAAAAogAAAAAAAAAAAAAAAAAAAQAAAFcVAAAAAAAAAgAAAC8AAAAfDgAAdSYAAAAAAADhGgAA1xIAACgAAAAIAAAAAQAAAAEAAAAwAAAAFAAAAAAAAAAAAP//AAABAAAA//8AAAEA" o:insetmode="custom">
                <v:fill color2="#000000" type="solid" angle="90"/>
                <w10:wrap type="square" anchorx="margin" anchory="text"/>
                <v:textbox inset="7.2pt,3.6pt,7.2pt,3.6pt">
                  <w:txbxContent>
                    <w:p>
                      <w:pPr>
                        <w:spacing/>
                        <w:jc w:val="center"/>
                        <w:rPr>
                          <w:i/>
                          <w:sz w:val="18"/>
                        </w:rPr>
                      </w:pPr>
                      <w:r>
                        <w:rPr>
                          <w:lang w:val="en-us"/>
                        </w:rPr>
                      </w:r>
                      <w:r>
                        <w:rPr>
                          <w:noProof/>
                        </w:rPr>
                        <w:drawing>
                          <wp:inline distT="0" distB="0" distL="0" distR="0">
                            <wp:extent cx="2099945" cy="1819275"/>
                            <wp:effectExtent l="0" t="0" r="0" b="0"/>
                            <wp:docPr id="2" name="Grafi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fik 10" descr="C:\Users\tnauss\AppData\Local\Microsoft\Windows\INetCache\Content.Word\triangulation_mit_bearings.png"/>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GAwAAAAAAADLBQAAGAM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6wwAADELAAAAAAAAAAAAAAAAAAAoAAAACAAAAAEAAAABAAAAMAAAABQAAAAAAAAAAAD//wAAAQAAAP//AAABAA=="/>
                                        </a:ext>
                                      </a:extLst>
                                    </pic:cNvPicPr>
                                  </pic:nvPicPr>
                                  <pic:blipFill>
                                    <a:blip r:embed="rId8"/>
                                    <a:srcRect l="30960" r="14830" b="7920"/>
                                    <a:stretch>
                                      <a:fillRect/>
                                    </a:stretch>
                                  </pic:blipFill>
                                  <pic:spPr>
                                    <a:xfrm>
                                      <a:off x="0" y="0"/>
                                      <a:ext cx="2099945" cy="1819275"/>
                                    </a:xfrm>
                                    <a:prstGeom prst="rect">
                                      <a:avLst/>
                                    </a:prstGeom>
                                    <a:noFill/>
                                    <a:ln w="12700">
                                      <a:noFill/>
                                    </a:ln>
                                  </pic:spPr>
                                </pic:pic>
                              </a:graphicData>
                            </a:graphic>
                          </wp:inline>
                        </w:drawing>
                      </w:r>
                      <w:r>
                        <w:rPr>
                          <w:lang w:val="en-us"/>
                        </w:rPr>
                      </w:r>
                      <w:r>
                        <w:rPr>
                          <w:i/>
                          <w:sz w:val="18"/>
                        </w:rPr>
                      </w:r>
                    </w:p>
                    <w:p>
                      <w:pPr>
                        <w:rPr>
                          <w:i/>
                          <w:sz w:val="18"/>
                        </w:rPr>
                      </w:pPr>
                      <w:r>
                        <w:rPr>
                          <w:i/>
                          <w:sz w:val="18"/>
                          <w:lang w:val="en-us"/>
                        </w:rPr>
                      </w:r>
                      <w:r>
                        <w:rPr>
                          <w:noProof/>
                        </w:rPr>
                        <w:drawing>
                          <wp:inline distT="0" distB="0" distL="0" distR="0">
                            <wp:extent cx="2124075" cy="804545"/>
                            <wp:effectExtent l="0" t="0" r="0" b="0"/>
                            <wp:docPr id="3" name="Grafi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fik 9" descr="C:\Users\tnauss\AppData\Local\Microsoft\Windows\INetCache\Content.Word\Temperaturkurve.png"/>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BAAAAB6AAAAAAAAAAAAAAAAAAAAAAAAAAAAAAAAAAAAAAAAAAAAAAEQ0AAPMEAAAAAAAAAAAAAAAAAAAoAAAACAAAAAEAAAABAAAAMAAAABQAAAAAAAAAAAD//wAAAQAAAP//AAABAA=="/>
                                        </a:ext>
                                      </a:extLst>
                                    </pic:cNvPicPr>
                                  </pic:nvPicPr>
                                  <pic:blipFill>
                                    <a:blip r:embed="rId9"/>
                                    <a:stretch>
                                      <a:fillRect/>
                                    </a:stretch>
                                  </pic:blipFill>
                                  <pic:spPr>
                                    <a:xfrm>
                                      <a:off x="0" y="0"/>
                                      <a:ext cx="2124075" cy="804545"/>
                                    </a:xfrm>
                                    <a:prstGeom prst="rect">
                                      <a:avLst/>
                                    </a:prstGeom>
                                    <a:noFill/>
                                    <a:ln w="12700">
                                      <a:noFill/>
                                    </a:ln>
                                  </pic:spPr>
                                </pic:pic>
                              </a:graphicData>
                            </a:graphic>
                          </wp:inline>
                        </w:drawing>
                      </w:r>
                      <w:r>
                        <w:rPr>
                          <w:i/>
                          <w:sz w:val="18"/>
                          <w:lang w:val="en-us"/>
                        </w:rPr>
                      </w:r>
                      <w:r>
                        <w:rPr>
                          <w:i/>
                          <w:sz w:val="18"/>
                        </w:rPr>
                      </w:r>
                    </w:p>
                    <w:p>
                      <w:pPr>
                        <w:rPr>
                          <w:i/>
                          <w:sz w:val="18"/>
                        </w:rPr>
                      </w:pPr>
                      <w:r>
                        <w:rPr>
                          <w:i/>
                          <w:sz w:val="18"/>
                        </w:rPr>
                        <w:t>Beispiel Fledermaustracking</w:t>
                      </w:r>
                    </w:p>
                    <w:p>
                      <w:pPr>
                        <w:rPr>
                          <w:i/>
                          <w:sz w:val="18"/>
                        </w:rPr>
                      </w:pPr>
                      <w:r>
                        <w:rPr>
                          <w:i/>
                          <w:sz w:val="18"/>
                        </w:rPr>
                        <w:t>Dargestellt sind Peilungsinformationen von Fledermäusen (oben). Die Fledermausflüge und deren Quartiersaufenthalte werden in sekündlichen Abständen durch ein verteiltes Antennensystem automatisch erfasst und aufgezeichnet. Gleichzeitig wird die Körpertemperatur der Fledermäuse durch die aufgeklebten Sensoren übermittelt (unten). Damit lässt sich das Sozialverhalten von Fledermäusen, deren Jagaktivitäten oder auch die Quartierswahl detailliert beobachten und mit Umweltbedingungen in Beziehung setzten.</w:t>
                      </w:r>
                    </w:p>
                    <w:p>
                      <w:pPr>
                        <w:rPr>
                          <w:b/>
                          <w:i/>
                          <w:spacing w:val="15" w:percent="116"/>
                          <w:sz w:val="18"/>
                          <w:szCs w:val="22"/>
                          <w:lang w:eastAsia="ja-jp"/>
                        </w:rPr>
                      </w:pPr>
                      <w:r>
                        <w:rPr>
                          <w:i/>
                          <w:sz w:val="18"/>
                        </w:rPr>
                        <w:t>Das System ist bereits im Zusammenhang mit Natur 4.0 und in Kooperation mit R. Zeigler (FRIDATA) im Universitätswald installiert. Es ist der erste Langzeiteinsatz des Systems unter Praxisbedingungen.</w:t>
                      </w:r>
                      <w:r>
                        <w:rPr>
                          <w:b/>
                          <w:i/>
                          <w:spacing w:val="15" w:percent="116"/>
                          <w:sz w:val="18"/>
                          <w:szCs w:val="22"/>
                          <w:lang w:eastAsia="ja-jp"/>
                        </w:rPr>
                      </w:r>
                    </w:p>
                  </w:txbxContent>
                </v:textbox>
              </v:rect>
            </w:pict>
          </mc:Fallback>
        </mc:AlternateContent>
      </w:r>
      <w:r>
        <w:t>Konzept und Ziel von Natur 4.0</w:t>
      </w:r>
    </w:p>
    <w:p>
      <w:pPr>
        <w:rPr>
          <w:lang w:eastAsia="ja-jp"/>
        </w:rPr>
      </w:pPr>
      <w:r>
        <w:rPr>
          <w:lang w:eastAsia="ja-jp"/>
        </w:rPr>
        <w:t>Der im Januar 2019 beginnende LOEWE-Schwerpunkt Natur 4.0</w:t>
      </w:r>
      <w:r/>
      <w:bookmarkStart w:id="0" w:name="_GoBack"/>
      <w:r/>
      <w:bookmarkEnd w:id="0"/>
      <w:r/>
      <w:r>
        <w:rPr>
          <w:lang w:eastAsia="ja-jp"/>
        </w:rPr>
        <w:t xml:space="preserve"> </w:t>
      </w:r>
      <w:r>
        <w:rPr>
          <w:lang w:eastAsia="ja-jp"/>
        </w:rPr>
        <w:t xml:space="preserve">geht hierfür neue Wege im Bereich der flächendeckenden </w:t>
      </w:r>
      <w:r>
        <w:rPr>
          <w:lang w:eastAsia="ja-jp"/>
        </w:rPr>
        <w:t>Beobachtung von</w:t>
      </w:r>
      <w:r>
        <w:rPr>
          <w:lang w:eastAsia="ja-jp"/>
        </w:rPr>
        <w:t xml:space="preserve"> Landschaften</w:t>
      </w:r>
      <w:r>
        <w:rPr>
          <w:lang w:eastAsia="ja-jp"/>
        </w:rPr>
        <w:t xml:space="preserve">. </w:t>
      </w:r>
      <w:r>
        <w:rPr>
          <w:lang w:eastAsia="ja-jp"/>
        </w:rPr>
        <w:t xml:space="preserve">Für das Naturschutzmonitoring kombiniert </w:t>
      </w:r>
      <w:r>
        <w:rPr>
          <w:lang w:eastAsia="ja-jp"/>
        </w:rPr>
        <w:t xml:space="preserve">Natur 4.0 </w:t>
      </w:r>
      <w:r>
        <w:rPr>
          <w:lang w:eastAsia="ja-jp"/>
        </w:rPr>
        <w:t>Beobachtungen von Experten/-innen</w:t>
      </w:r>
      <w:r>
        <w:rPr>
          <w:lang w:eastAsia="ja-jp"/>
        </w:rPr>
        <w:t xml:space="preserve"> </w:t>
      </w:r>
      <w:r>
        <w:rPr>
          <w:lang w:eastAsia="ja-jp"/>
        </w:rPr>
        <w:t xml:space="preserve">mit </w:t>
      </w:r>
      <w:r>
        <w:rPr>
          <w:lang w:eastAsia="ja-jp"/>
        </w:rPr>
        <w:t>vernetzte</w:t>
      </w:r>
      <w:r>
        <w:rPr>
          <w:lang w:eastAsia="ja-jp"/>
        </w:rPr>
        <w:t>n</w:t>
      </w:r>
      <w:r>
        <w:rPr>
          <w:lang w:eastAsia="ja-jp"/>
        </w:rPr>
        <w:t xml:space="preserve"> Ferner</w:t>
      </w:r>
      <w:r>
        <w:rPr>
          <w:lang w:eastAsia="ja-jp"/>
        </w:rPr>
        <w:t>kundungs- und Umweltsensoren, die an ferngesteuerten Fluggeräten, fahrenden Robotern</w:t>
      </w:r>
      <w:r>
        <w:rPr>
          <w:lang w:eastAsia="ja-jp"/>
        </w:rPr>
        <w:t xml:space="preserve">, Bäumen </w:t>
      </w:r>
      <w:r>
        <w:rPr>
          <w:lang w:eastAsia="ja-jp"/>
        </w:rPr>
        <w:t>und Tieren angebr</w:t>
      </w:r>
      <w:r>
        <w:rPr>
          <w:lang w:eastAsia="ja-jp"/>
        </w:rPr>
        <w:t>acht</w:t>
      </w:r>
      <w:r>
        <w:rPr>
          <w:lang w:eastAsia="ja-jp"/>
        </w:rPr>
        <w:t>,</w:t>
      </w:r>
      <w:r>
        <w:rPr>
          <w:lang w:eastAsia="ja-jp"/>
        </w:rPr>
        <w:t xml:space="preserve"> sowie in Umweltbildungspro</w:t>
      </w:r>
      <w:r>
        <w:rPr>
          <w:lang w:eastAsia="ja-jp"/>
        </w:rPr>
        <w:t xml:space="preserve">jekten eingesetzt werden. </w:t>
      </w:r>
      <w:r>
        <w:rPr>
          <w:lang w:eastAsia="ja-jp"/>
        </w:rPr>
        <w:t>Ziel ist es, ein prototypi</w:t>
      </w:r>
      <w:r>
        <w:rPr>
          <w:lang w:eastAsia="ja-jp"/>
        </w:rPr>
        <w:t>s</w:t>
      </w:r>
      <w:r>
        <w:rPr>
          <w:lang w:eastAsia="ja-jp"/>
        </w:rPr>
        <w:t>ches System zu entwickeln, das einfach auf ander</w:t>
      </w:r>
      <w:r>
        <w:rPr>
          <w:lang w:eastAsia="ja-jp"/>
        </w:rPr>
        <w:t>e</w:t>
      </w:r>
      <w:r>
        <w:rPr>
          <w:lang w:eastAsia="ja-jp"/>
        </w:rPr>
        <w:t xml:space="preserve"> Standorte übertragbar ist.</w:t>
      </w:r>
      <w:r>
        <w:rPr>
          <w:lang w:eastAsia="ja-jp"/>
        </w:rPr>
      </w:r>
    </w:p>
    <w:p>
      <w:pPr>
        <w:pStyle w:val="para2"/>
      </w:pPr>
      <w:r>
        <w:t>Vernetzte Sensorik und integrative Datenanalyse</w:t>
      </w:r>
    </w:p>
    <w:p>
      <w:pPr>
        <w:rPr>
          <w:lang w:eastAsia="ja-jp"/>
        </w:rPr>
      </w:pPr>
      <w:r>
        <w:rPr>
          <w:lang w:eastAsia="ja-jp"/>
        </w:rPr>
        <w:t>Die eingesetzten, maßgeschneiderten Sensoren sind vielfältig. Mikrofonaufnahmen liefern beispielsweise die Grundlage für eine automatische Erkennung von Vogel- oder Fledermausarten. Mit Kameraaufnahmen und neuartigen Radarsensoren kombiniert, können gleichzeitig Brut- und Futterressourcen dieser Tiere, wie beispielsweise Baumhöhlen oder Insekten klassifiziert werden.</w:t>
      </w:r>
      <w:r>
        <w:rPr>
          <w:lang w:eastAsia="ja-jp"/>
        </w:rPr>
        <w:t xml:space="preserve"> </w:t>
      </w:r>
      <w:r>
        <w:rPr>
          <w:lang w:eastAsia="ja-jp"/>
        </w:rPr>
        <w:t>Energiesparende Datenübertragungstechniken senden die gesammelten Daten zu leistungsfähigen Datenbanken. Dort werden sie von hochspeziellen, teils neu entwickelten Datenauswerteverfahren unter Nutzung maschinellen Lernens ausgewertet und kleinräumig differenzierende Karten</w:t>
      </w:r>
      <w:r>
        <w:rPr>
          <w:lang w:eastAsia="ja-jp"/>
        </w:rPr>
        <w:t xml:space="preserve"> erstellt</w:t>
      </w:r>
      <w:r>
        <w:rPr>
          <w:lang w:eastAsia="ja-jp"/>
        </w:rPr>
        <w:t xml:space="preserve">, die Auskunft über Umwelteigenschaften, Artenvielfalt und Ökosystemleistungen geben. </w:t>
      </w:r>
      <w:r>
        <w:rPr>
          <w:lang w:eastAsia="ja-jp"/>
        </w:rPr>
      </w:r>
    </w:p>
    <w:p>
      <w:pPr>
        <w:pStyle w:val="para2"/>
      </w:pPr>
      <w:r>
        <w:t xml:space="preserve">Erfassung der Veränderung der Artenvielfalt </w:t>
      </w:r>
    </w:p>
    <w:p>
      <w:pPr>
        <w:rPr>
          <w:lang w:eastAsia="ja-jp"/>
        </w:rPr>
      </w:pPr>
      <w:r>
        <w:rPr>
          <w:lang w:eastAsia="ja-jp"/>
        </w:rPr>
        <w:t>Das Monitoringsystem erlaubt letztlich Aussagen zur Artenzusammensetzung, zur Anzahl von Individuen und zur Veränderung der Artenvielfalt über die Zeit aufgrund sich wandelnder Umweltbedingungen wie z.B. sich verändernder Nahrungsressourcen oder ein sich veränderndes Mikroklima. Im Sinne eines Frühwarnsystems sollen</w:t>
      </w:r>
      <w:r>
        <w:rPr>
          <w:lang w:eastAsia="ja-jp"/>
        </w:rPr>
        <w:t xml:space="preserve"> kritische Zustände möglichst früh </w:t>
      </w:r>
      <w:r>
        <w:rPr>
          <w:lang w:eastAsia="ja-jp"/>
        </w:rPr>
        <w:t>erfasst werden</w:t>
      </w:r>
      <w:r>
        <w:rPr>
          <w:lang w:eastAsia="ja-jp"/>
        </w:rPr>
        <w:t xml:space="preserve">, um </w:t>
      </w:r>
      <w:r>
        <w:rPr>
          <w:lang w:eastAsia="ja-jp"/>
        </w:rPr>
        <w:t xml:space="preserve">diesen </w:t>
      </w:r>
      <w:r>
        <w:rPr>
          <w:lang w:eastAsia="ja-jp"/>
        </w:rPr>
        <w:t xml:space="preserve">gezielt </w:t>
      </w:r>
      <w:r>
        <w:rPr>
          <w:lang w:eastAsia="ja-jp"/>
        </w:rPr>
        <w:t>mit naturschutzfachlichen Maßnahmen gegensteuern zu können.</w:t>
      </w:r>
      <w:r>
        <w:rPr>
          <w:lang w:eastAsia="ja-jp"/>
        </w:rPr>
      </w:r>
    </w:p>
    <w:p>
      <w:pPr>
        <w:pStyle w:val="para2"/>
      </w:pPr>
      <w:r>
        <w:t>Interdisziplinärer Forschungsverbund</w:t>
      </w:r>
    </w:p>
    <w:p>
      <w:r>
        <w:t>Um die Ziele von Natur 4.0 zu erreichen, haben sich Wissenschaftler/innen der Geographie, der Ökologie, des wissenschaftlichen Naturschutzes, der Mathematik und der Informatik unter Federführung der Philipps-Universität Marburg und mit Beteiligung der Justus-Liebig-Universität Gießen, des Senckenberg Biodiversität und Klima Forschungszentrums in Frankfurt sowie der TU Darmstadt zusammengetan. Insgesamt 15 Doktoranden/-innen und Postdoktoranden/-innen werden durch das hessische LOEWE-Programm an diesen Standorten gefördert. Gemeinsam mit naturschutzfachlichen Experten/-innen aus Verwaltung, Umweltverbänden und Privatwirtschaft spannt das Natur 4.0-Team die Brücke zwischen Grundlagen- und angewandter Forschung und bindet auch Schulen und Bürger/innen in die wissenschaftlichen Untersuchungen ein.</w:t>
      </w:r>
    </w:p>
    <w:p>
      <w:pPr>
        <w:pStyle w:val="para2"/>
      </w:pPr>
      <w:r>
        <w:t>Relevanter Beitrag zum Naturschutz</w:t>
      </w:r>
    </w:p>
    <w:p>
      <w:r>
        <w:t>Das im Rahmen von Natur 4.0 entwickelte Monitoringsystem liefert die Beobachtungsgrundlage für einen nachhaltigen Naturschutz und unterstützt die Ziele der hessischen Biodiversitätsstrategie hinsichtlich eines offenen, web-basierten Datenfundus, der Kooperation zwischen Universitäten, Ehrenamt und Behörden, die Nutzung von Citizen-Science-Daten und der Umweltbildung. Damit stärkt Natur 4.0 den Standort Hessen und liefert ein innovatives Instrument für das nationale und internationale Naturschutzmonitoring.</w:t>
      </w:r>
    </w:p>
    <w:p>
      <w:pPr>
        <w:pStyle w:val="para2"/>
      </w:pPr>
      <w:r>
        <w:t>Marburger Universitätswald als offene Forschungs- und Lernplattform</w:t>
      </w:r>
    </w:p>
    <w:p>
      <w:pPr>
        <w:rPr>
          <w:lang w:eastAsia="ja-jp"/>
        </w:rPr>
      </w:pPr>
      <w:r>
        <w:rPr>
          <w:noProof/>
        </w:rPr>
        <mc:AlternateContent>
          <mc:Choice Requires="wps">
            <w:drawing>
              <wp:anchor distT="0" distB="0" distL="114300" distR="114300" simplePos="0" relativeHeight="251658245" behindDoc="0" locked="0" layoutInCell="0" hidden="0" allowOverlap="1">
                <wp:simplePos x="0" y="0"/>
                <wp:positionH relativeFrom="margin">
                  <wp:align>right</wp:align>
                </wp:positionH>
                <wp:positionV relativeFrom="paragraph">
                  <wp:posOffset>1358265</wp:posOffset>
                </wp:positionV>
                <wp:extent cx="2296795" cy="3597910"/>
                <wp:effectExtent l="12700" t="12700" r="12700" b="12700"/>
                <wp:wrapSquare wrapText="bothSides"/>
                <wp:docPr id="5" name="Textfeld 7"/>
                <wp:cNvGraphicFramePr/>
                <a:graphic xmlns:a="http://schemas.openxmlformats.org/drawingml/2006/main">
                  <a:graphicData uri="http://schemas.microsoft.com/office/word/2010/wordprocessingShape">
                    <wps:wsp>
                      <wps:cNvSpPr>
                        <a:extLst>
                          <a:ext uri="smNativeData">
                            <sm:smNativeData xmlns:sm="smNativeData" val="SMDATA_15_RKD7W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0AAAAAogAAAAAAAAAAAAADAAAAAQAAAAAAAAAAAAAAAgAAAFsIAAAhDgAAIhYAAAEAAADXGgAA8BwAACgAAAAIAAAAAQAAAAEAAAAwAAAAFAAAAAAAAAAAAP//AAABAAAA//8AAAEA"/>
                          </a:ext>
                        </a:extLst>
                      </wps:cNvSpPr>
                      <wps:spPr>
                        <a:xfrm>
                          <a:off x="0" y="0"/>
                          <a:ext cx="2296795" cy="3597910"/>
                        </a:xfrm>
                        <a:prstGeom prst="rect">
                          <a:avLst/>
                        </a:prstGeom>
                        <a:solidFill>
                          <a:srgbClr val="FFFFFF"/>
                        </a:solidFill>
                        <a:ln w="12700">
                          <a:solidFill>
                            <a:srgbClr val="8B8B8B"/>
                          </a:solidFill>
                        </a:ln>
                      </wps:spPr>
                      <wps:txbx>
                        <w:txbxContent>
                          <w:p>
                            <w:pPr>
                              <w:rPr>
                                <w:i/>
                              </w:rPr>
                            </w:pPr>
                            <w:r>
                              <w:rPr>
                                <w:lang w:val="en-us"/>
                              </w:rPr>
                            </w:r>
                            <w:r>
                              <w:rPr>
                                <w:noProof/>
                              </w:rPr>
                              <w:drawing>
                                <wp:inline distT="0" distB="0" distL="0" distR="0">
                                  <wp:extent cx="2051685" cy="2051685"/>
                                  <wp:effectExtent l="28575" t="28575" r="28575" b="2857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ICAg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nwwAAJ8MAAAAAAAAAAAAAAAAAAAoAAAACAAAAAEAAAABAAAAMAAAABQAAAAAAAAAAAD//wAAAQAAAP//AAABAA=="/>
                                              </a:ext>
                                            </a:extLst>
                                          </pic:cNvPicPr>
                                        </pic:nvPicPr>
                                        <pic:blipFill>
                                          <a:blip r:embed="rId10"/>
                                          <a:stretch>
                                            <a:fillRect/>
                                          </a:stretch>
                                        </pic:blipFill>
                                        <pic:spPr>
                                          <a:xfrm>
                                            <a:off x="0" y="0"/>
                                            <a:ext cx="2051685" cy="2051685"/>
                                          </a:xfrm>
                                          <a:prstGeom prst="rect">
                                            <a:avLst/>
                                          </a:prstGeom>
                                          <a:noFill/>
                                          <a:ln w="28575">
                                            <a:solidFill>
                                              <a:srgbClr val="808080"/>
                                            </a:solidFill>
                                          </a:ln>
                                        </pic:spPr>
                                      </pic:pic>
                                    </a:graphicData>
                                  </a:graphic>
                                </wp:inline>
                              </w:drawing>
                            </w:r>
                            <w:r>
                              <w:rPr>
                                <w:lang w:val="en-us"/>
                              </w:rPr>
                            </w:r>
                            <w:r>
                              <w:rPr>
                                <w:i/>
                              </w:rPr>
                            </w:r>
                          </w:p>
                          <w:p>
                            <w:pPr>
                              <w:rPr>
                                <w:i/>
                              </w:rPr>
                            </w:pPr>
                            <w:r>
                              <w:rPr>
                                <w:i/>
                              </w:rPr>
                              <w:t>Beispiel forschendes Lernen</w:t>
                            </w:r>
                          </w:p>
                          <w:p>
                            <w:pPr>
                              <w:rPr>
                                <w:rFonts w:ascii="Profile-Regular" w:hAnsi="Profile-Regular"/>
                                <w:i/>
                                <w:sz w:val="18"/>
                              </w:rPr>
                            </w:pPr>
                            <w:r>
                              <w:rPr>
                                <w:i/>
                                <w:sz w:val="18"/>
                              </w:rPr>
                              <w:t>Erfassung von Waldeigenschaften durch Studierende mittels Feld- und Fernerkundungsmethoden. Solche in die Lehre eingebundenen Studien können wertvolle Informationen in frühen Projektstadien beisteuern.</w:t>
                            </w:r>
                            <w:r>
                              <w:rPr>
                                <w:rFonts w:ascii="Profile-Regular" w:hAnsi="Profile-Regular"/>
                                <w:i/>
                                <w:sz w:val="18"/>
                              </w:rPr>
                            </w:r>
                          </w:p>
                          <w:p>
                            <w:pPr>
                              <w:rPr>
                                <w:i/>
                              </w:rPr>
                            </w:pPr>
                            <w:r>
                              <w:rPr>
                                <w:i/>
                              </w:rPr>
                            </w:r>
                          </w:p>
                          <w:p>
                            <w:pPr>
                              <w:rPr>
                                <w:i/>
                              </w:rPr>
                            </w:pPr>
                            <w:r>
                              <w:rPr>
                                <w:i/>
                              </w:rPr>
                            </w:r>
                          </w:p>
                          <w:p>
                            <w:pPr>
                              <w:rPr>
                                <w:i/>
                              </w:rPr>
                            </w:pPr>
                            <w:r>
                              <w:rPr>
                                <w:i/>
                              </w:rPr>
                            </w:r>
                          </w:p>
                          <w:p>
                            <w:pPr>
                              <w:rPr>
                                <w:i/>
                              </w:rPr>
                            </w:pPr>
                            <w:r>
                              <w:rPr>
                                <w:i/>
                              </w:rPr>
                            </w:r>
                          </w:p>
                          <w:p>
                            <w:pPr>
                              <w:rPr>
                                <w:i/>
                              </w:rPr>
                            </w:pPr>
                            <w:r>
                              <w:rPr>
                                <w:i/>
                              </w:rPr>
                            </w:r>
                          </w:p>
                          <w:p>
                            <w:pPr>
                              <w:rPr>
                                <w:i/>
                              </w:rPr>
                            </w:pPr>
                            <w:r>
                              <w:rPr>
                                <w:i/>
                              </w:rPr>
                            </w:r>
                          </w:p>
                          <w:p>
                            <w:pPr>
                              <w:rPr>
                                <w:i/>
                              </w:rPr>
                            </w:pPr>
                            <w:r>
                              <w:rPr>
                                <w:i/>
                              </w:rPr>
                              <w:t>Beispiel Kartierung</w:t>
                            </w:r>
                          </w:p>
                          <w:p>
                            <w:pPr>
                              <w:rPr>
                                <w:i/>
                              </w:rPr>
                            </w:pPr>
                            <w:r>
                              <w:rPr>
                                <w:i/>
                              </w:rPr>
                              <w:t>Ausschnitt aus einer Kartierung von Studierenden zu Waldeigenschaften. Solche studentischen Arbeiten werden auch im Rahmen von Forschungsprojekte genutzt.</w:t>
                            </w:r>
                          </w:p>
                          <w:p>
                            <w:pPr>
                              <w:rPr>
                                <w:i/>
                              </w:rPr>
                            </w:pPr>
                            <w:r>
                              <w:rPr>
                                <w:i/>
                              </w:rPr>
                            </w:r>
                          </w:p>
                          <w:p>
                            <w:pPr>
                              <w:rPr>
                                <w:i/>
                              </w:rPr>
                            </w:pPr>
                            <w:r>
                              <w:rPr>
                                <w:i/>
                              </w:rPr>
                            </w:r>
                          </w:p>
                        </w:txbxContent>
                      </wps:txbx>
                      <wps:bodyPr spcFirstLastPara="1" vertOverflow="clip" horzOverflow="clip" lIns="91440" tIns="45720" rIns="91440" bIns="45720" upright="1">
                        <a:prstTxWarp prst="textNoShape">
                          <a:avLst/>
                        </a:prstTxWarp>
                        <a:noAutofit/>
                      </wps:bodyPr>
                    </wps:wsp>
                  </a:graphicData>
                </a:graphic>
              </wp:anchor>
            </w:drawing>
          </mc:Choice>
          <mc:Fallback>
            <w:pict>
              <v:rect id="Textfeld 7" o:spid="_x0000_s1027" style="position:absolute;mso-position-horizontal:right;margin-top:106.95pt;mso-position-horizontal-relative:margin;width:180.85pt;height:283.30pt;z-index:251658245;mso-wrap-distance-left:9.00pt;mso-wrap-distance-top:0.00pt;mso-wrap-distance-right:9.00pt;mso-wrap-distance-bottom:0.00pt;mso-wrap-style:square" strokeweight="1.00pt" strokecolor="#8b8b8b" fillcolor="#ffffff" v:ext="SMDATA_15_RKD7WxMAAAAlAAAAZAAAAA0AAAAAkAAAAEgAAACQAAAASAAAAAAAAAAAAAAAAAAAAAEAAABQAAAAAAAAAAAA4D8AAAAAAADgPwAAAAAAAOA/AAAAAAAA4D8AAAAAAADgPwAAAAAAAOA/AAAAAAAA4D8AAAAAAADgPwAAAAAAAOA/AAAAAAAA4D8CAAAAjAAAAAEAAAAAAAAA////AAAAAAAAAAAAAAAAAAAAAAAAAAAAAAAAAAAAAAAAAAAAZAAAAAEAAABAAAAAAAAAAAAAAAAAAAAAAAAAAAAAAAAAAAAAAAAAAAAAAAAAAAAAAAAAAAAAAAAAAAAAAAAAAAAAAAAAAAAAAAAAAAAAAAAAAAAAAAAAAAAAAAAAAAAAFAAAADwAAAABAAAAAAAAAIuLiw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" o:insetmode="custom">
                <v:fill color2="#000000" type="solid" angle="90"/>
                <w10:wrap type="square" anchorx="margin" anchory="text"/>
                <v:textbox inset="7.2pt,3.6pt,7.2pt,3.6pt">
                  <w:txbxContent>
                    <w:p>
                      <w:pPr>
                        <w:rPr>
                          <w:i/>
                        </w:rPr>
                      </w:pPr>
                      <w:r>
                        <w:rPr>
                          <w:lang w:val="en-us"/>
                        </w:rPr>
                      </w:r>
                      <w:r>
                        <w:rPr>
                          <w:noProof/>
                        </w:rPr>
                        <w:drawing>
                          <wp:inline distT="0" distB="0" distL="0" distR="0">
                            <wp:extent cx="2051685" cy="2051685"/>
                            <wp:effectExtent l="28575" t="28575" r="28575" b="28575"/>
                            <wp:docPr id="1" name="Bild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 12"/>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BAAAAAAAAAICAgAAt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B6AAAAAAAAAAAAAAAAAAAAAAAAAAAAAAAAAAAAAAAAAAAAAAnwwAAJ8MAAAAAAAAAAAAAAAAAAAoAAAACAAAAAEAAAABAAAAMAAAABQAAAAAAAAAAAD//wAAAQAAAP//AAABAA=="/>
                                        </a:ext>
                                      </a:extLst>
                                    </pic:cNvPicPr>
                                  </pic:nvPicPr>
                                  <pic:blipFill>
                                    <a:blip r:embed="rId10"/>
                                    <a:stretch>
                                      <a:fillRect/>
                                    </a:stretch>
                                  </pic:blipFill>
                                  <pic:spPr>
                                    <a:xfrm>
                                      <a:off x="0" y="0"/>
                                      <a:ext cx="2051685" cy="2051685"/>
                                    </a:xfrm>
                                    <a:prstGeom prst="rect">
                                      <a:avLst/>
                                    </a:prstGeom>
                                    <a:noFill/>
                                    <a:ln w="28575">
                                      <a:solidFill>
                                        <a:srgbClr val="808080"/>
                                      </a:solidFill>
                                    </a:ln>
                                  </pic:spPr>
                                </pic:pic>
                              </a:graphicData>
                            </a:graphic>
                          </wp:inline>
                        </w:drawing>
                      </w:r>
                      <w:r>
                        <w:rPr>
                          <w:lang w:val="en-us"/>
                        </w:rPr>
                      </w:r>
                      <w:r>
                        <w:rPr>
                          <w:i/>
                        </w:rPr>
                      </w:r>
                    </w:p>
                    <w:p>
                      <w:pPr>
                        <w:rPr>
                          <w:i/>
                        </w:rPr>
                      </w:pPr>
                      <w:r>
                        <w:rPr>
                          <w:i/>
                        </w:rPr>
                        <w:t>Beispiel forschendes Lernen</w:t>
                      </w:r>
                    </w:p>
                    <w:p>
                      <w:pPr>
                        <w:rPr>
                          <w:rFonts w:ascii="Profile-Regular" w:hAnsi="Profile-Regular"/>
                          <w:i/>
                          <w:sz w:val="18"/>
                        </w:rPr>
                      </w:pPr>
                      <w:r>
                        <w:rPr>
                          <w:i/>
                          <w:sz w:val="18"/>
                        </w:rPr>
                        <w:t>Erfassung von Waldeigenschaften durch Studierende mittels Feld- und Fernerkundungsmethoden. Solche in die Lehre eingebundenen Studien können wertvolle Informationen in frühen Projektstadien beisteuern.</w:t>
                      </w:r>
                      <w:r>
                        <w:rPr>
                          <w:rFonts w:ascii="Profile-Regular" w:hAnsi="Profile-Regular"/>
                          <w:i/>
                          <w:sz w:val="18"/>
                        </w:rPr>
                      </w:r>
                    </w:p>
                    <w:p>
                      <w:pPr>
                        <w:rPr>
                          <w:i/>
                        </w:rPr>
                      </w:pPr>
                      <w:r>
                        <w:rPr>
                          <w:i/>
                        </w:rPr>
                      </w:r>
                    </w:p>
                    <w:p>
                      <w:pPr>
                        <w:rPr>
                          <w:i/>
                        </w:rPr>
                      </w:pPr>
                      <w:r>
                        <w:rPr>
                          <w:i/>
                        </w:rPr>
                      </w:r>
                    </w:p>
                    <w:p>
                      <w:pPr>
                        <w:rPr>
                          <w:i/>
                        </w:rPr>
                      </w:pPr>
                      <w:r>
                        <w:rPr>
                          <w:i/>
                        </w:rPr>
                      </w:r>
                    </w:p>
                    <w:p>
                      <w:pPr>
                        <w:rPr>
                          <w:i/>
                        </w:rPr>
                      </w:pPr>
                      <w:r>
                        <w:rPr>
                          <w:i/>
                        </w:rPr>
                      </w:r>
                    </w:p>
                    <w:p>
                      <w:pPr>
                        <w:rPr>
                          <w:i/>
                        </w:rPr>
                      </w:pPr>
                      <w:r>
                        <w:rPr>
                          <w:i/>
                        </w:rPr>
                      </w:r>
                    </w:p>
                    <w:p>
                      <w:pPr>
                        <w:rPr>
                          <w:i/>
                        </w:rPr>
                      </w:pPr>
                      <w:r>
                        <w:rPr>
                          <w:i/>
                        </w:rPr>
                      </w:r>
                    </w:p>
                    <w:p>
                      <w:pPr>
                        <w:rPr>
                          <w:i/>
                        </w:rPr>
                      </w:pPr>
                      <w:r>
                        <w:rPr>
                          <w:i/>
                        </w:rPr>
                        <w:t>Beispiel Kartierung</w:t>
                      </w:r>
                    </w:p>
                    <w:p>
                      <w:pPr>
                        <w:rPr>
                          <w:i/>
                        </w:rPr>
                      </w:pPr>
                      <w:r>
                        <w:rPr>
                          <w:i/>
                        </w:rPr>
                        <w:t>Ausschnitt aus einer Kartierung von Studierenden zu Waldeigenschaften. Solche studentischen Arbeiten werden auch im Rahmen von Forschungsprojekte genutzt.</w:t>
                      </w:r>
                    </w:p>
                    <w:p>
                      <w:pPr>
                        <w:rPr>
                          <w:i/>
                        </w:rPr>
                      </w:pPr>
                      <w:r>
                        <w:rPr>
                          <w:i/>
                        </w:rPr>
                      </w:r>
                    </w:p>
                    <w:p>
                      <w:pPr>
                        <w:rPr>
                          <w:i/>
                        </w:rPr>
                      </w:pPr>
                      <w:r>
                        <w:rPr>
                          <w:i/>
                        </w:rPr>
                      </w:r>
                    </w:p>
                  </w:txbxContent>
                </v:textbox>
              </v:rect>
            </w:pict>
          </mc:Fallback>
        </mc:AlternateContent>
      </w:r>
      <w:r>
        <w:rPr>
          <w:lang w:eastAsia="ja-jp"/>
        </w:rPr>
        <w:t xml:space="preserve">Als Testgebiet für das sensorbasierte Monitoringsystem dient der Marburger Universitätswald bei Caldern, der im Rahmen von Natur 4.0 zu einer international sichtbaren, interdisziplinären Forschungs- und Lernplattform, dem </w:t>
      </w:r>
      <w:r>
        <w:rPr>
          <w:i/>
          <w:lang w:eastAsia="ja-jp"/>
        </w:rPr>
        <w:t>Marburg Open Forest</w:t>
      </w:r>
      <w:r>
        <w:rPr>
          <w:lang w:eastAsia="ja-jp"/>
        </w:rPr>
        <w:t xml:space="preserve">, entwickelt wird. Hier verbinden sich bereits bestehende, innovative Lehrveranstaltungen der Fachbereiche Geographie und Biologie mit exzellenter waldökologischer, naturschutzfachlicher und klimaökologischer Forschung </w:t>
      </w:r>
      <w:r>
        <w:rPr>
          <w:lang w:eastAsia="ja-jp"/>
        </w:rPr>
        <w:t>sowie der naturschutzfachlichen</w:t>
      </w:r>
      <w:r>
        <w:rPr>
          <w:lang w:eastAsia="ja-jp"/>
        </w:rPr>
        <w:t xml:space="preserve"> Praxis</w:t>
      </w:r>
      <w:r>
        <w:rPr>
          <w:lang w:eastAsia="ja-jp"/>
        </w:rPr>
        <w:t>.</w:t>
      </w:r>
      <w:r>
        <w:t xml:space="preserve"> Der Marburg Open Forest </w:t>
      </w:r>
      <w:r>
        <w:rPr>
          <w:lang w:eastAsia="ja-jp"/>
        </w:rPr>
        <w:t>wird in ähnlich gelagert</w:t>
      </w:r>
      <w:r>
        <w:rPr>
          <w:lang w:eastAsia="ja-jp"/>
        </w:rPr>
        <w:t>e, internationale Forschungsnetz</w:t>
      </w:r>
      <w:r>
        <w:rPr>
          <w:lang w:eastAsia="ja-jp"/>
        </w:rPr>
        <w:t>werke eingebunden</w:t>
      </w:r>
      <w:r>
        <w:rPr>
          <w:lang w:eastAsia="ja-jp"/>
        </w:rPr>
        <w:t xml:space="preserve"> und die </w:t>
      </w:r>
      <w:r>
        <w:rPr>
          <w:lang w:eastAsia="ja-jp"/>
        </w:rPr>
        <w:t>internationale Sich</w:t>
      </w:r>
      <w:r>
        <w:rPr>
          <w:lang w:eastAsia="ja-jp"/>
        </w:rPr>
        <w:t>t</w:t>
      </w:r>
      <w:r>
        <w:rPr>
          <w:lang w:eastAsia="ja-jp"/>
        </w:rPr>
        <w:t xml:space="preserve">barkeit der mittelhessischen Forschungslandschaft </w:t>
      </w:r>
      <w:r>
        <w:rPr>
          <w:lang w:eastAsia="ja-jp"/>
        </w:rPr>
        <w:t>sowie der internationale Wissenschaftsaustausch damit gefördert</w:t>
      </w:r>
      <w:r>
        <w:rPr>
          <w:lang w:eastAsia="ja-jp"/>
        </w:rPr>
        <w:t xml:space="preserve">.  </w:t>
      </w:r>
      <w:r>
        <w:rPr>
          <w:lang w:eastAsia="ja-jp"/>
        </w:rPr>
      </w:r>
    </w:p>
    <w:p>
      <w:pPr>
        <w:pStyle w:val="para2"/>
      </w:pPr>
      <w:r>
        <w:t>Forschendes Lernen, lernendes Forschen</w:t>
      </w:r>
    </w:p>
    <w:p>
      <w:r>
        <w:rPr>
          <w:rStyle w:val="char16"/>
          <w:i w:val="0"/>
        </w:rPr>
        <w:t xml:space="preserve">Im Rahmen der Bachelor-, Master- und Lehramtsstudiengänge </w:t>
      </w:r>
      <w:r>
        <w:rPr>
          <w:rStyle w:val="char16"/>
          <w:i w:val="0"/>
        </w:rPr>
        <w:t>werden</w:t>
      </w:r>
      <w:r>
        <w:rPr>
          <w:rStyle w:val="char16"/>
          <w:i w:val="0"/>
        </w:rPr>
        <w:t xml:space="preserve"> Arbeitsmethoden und Erkenntnis</w:t>
      </w:r>
      <w:r>
        <w:rPr>
          <w:rStyle w:val="char16"/>
          <w:i w:val="0"/>
        </w:rPr>
        <w:t xml:space="preserve">wege der Fachwissenschaften unmittelbar für </w:t>
      </w:r>
      <w:r>
        <w:rPr>
          <w:rStyle w:val="char16"/>
          <w:i w:val="0"/>
        </w:rPr>
        <w:t>Studierende</w:t>
      </w:r>
      <w:r>
        <w:rPr>
          <w:rStyle w:val="char16"/>
          <w:i w:val="0"/>
        </w:rPr>
        <w:t xml:space="preserve"> </w:t>
      </w:r>
      <w:r>
        <w:rPr>
          <w:rStyle w:val="char16"/>
          <w:i w:val="0"/>
        </w:rPr>
        <w:t>erfahrbar, so dass sie ein tiefes Verständnis für die „Natur der Wissenschaft“ entwickeln können.</w:t>
      </w:r>
      <w:r>
        <w:rPr>
          <w:rStyle w:val="char16"/>
          <w:i w:val="0"/>
        </w:rPr>
        <w:t xml:space="preserve"> Durch</w:t>
      </w:r>
      <w:r>
        <w:rPr>
          <w:rStyle w:val="char16"/>
          <w:i w:val="0"/>
        </w:rPr>
        <w:t xml:space="preserve"> </w:t>
      </w:r>
      <w:r>
        <w:rPr>
          <w:rStyle w:val="char16"/>
          <w:i w:val="0"/>
        </w:rPr>
        <w:t xml:space="preserve">forschendes Lernen setzten sich </w:t>
      </w:r>
      <w:r>
        <w:rPr>
          <w:rStyle w:val="char16"/>
          <w:i w:val="0"/>
        </w:rPr>
        <w:t xml:space="preserve">Studierende </w:t>
      </w:r>
      <w:r>
        <w:rPr>
          <w:rStyle w:val="char16"/>
          <w:i w:val="0"/>
        </w:rPr>
        <w:t xml:space="preserve">mit </w:t>
      </w:r>
      <w:r>
        <w:rPr>
          <w:rStyle w:val="char16"/>
          <w:i w:val="0"/>
        </w:rPr>
        <w:t xml:space="preserve">Fragen </w:t>
      </w:r>
      <w:r>
        <w:rPr>
          <w:rStyle w:val="char16"/>
          <w:i w:val="0"/>
        </w:rPr>
        <w:t xml:space="preserve">u.a. der Biogeographie, Klimatologie, Geomorphologie, Hydrologie oder </w:t>
      </w:r>
      <w:r>
        <w:rPr>
          <w:rStyle w:val="char16"/>
          <w:i w:val="0"/>
        </w:rPr>
        <w:t xml:space="preserve">Ökologie </w:t>
      </w:r>
      <w:r>
        <w:rPr>
          <w:rStyle w:val="char16"/>
          <w:i w:val="0"/>
        </w:rPr>
        <w:t>praktisch</w:t>
      </w:r>
      <w:r>
        <w:rPr>
          <w:rStyle w:val="char16"/>
          <w:i w:val="0"/>
        </w:rPr>
        <w:t xml:space="preserve"> auseinander</w:t>
      </w:r>
      <w:r>
        <w:rPr>
          <w:rStyle w:val="char16"/>
          <w:i w:val="0"/>
        </w:rPr>
        <w:t xml:space="preserve"> und lösen </w:t>
      </w:r>
      <w:r>
        <w:rPr>
          <w:rStyle w:val="char16"/>
          <w:i w:val="0"/>
        </w:rPr>
        <w:t xml:space="preserve">anstehende </w:t>
      </w:r>
      <w:r>
        <w:rPr>
          <w:rStyle w:val="char16"/>
          <w:i w:val="0"/>
        </w:rPr>
        <w:t>Forschungsfragen</w:t>
      </w:r>
      <w:r>
        <w:rPr>
          <w:rStyle w:val="char16"/>
          <w:i w:val="0"/>
        </w:rPr>
        <w:t>.</w:t>
      </w:r>
      <w:r>
        <w:rPr>
          <w:rStyle w:val="char16"/>
          <w:i w:val="0"/>
        </w:rPr>
        <w:t xml:space="preserve"> </w:t>
      </w:r>
      <w:r>
        <w:rPr>
          <w:rStyle w:val="char16"/>
          <w:i w:val="0"/>
        </w:rPr>
        <w:t xml:space="preserve">Entsprechend dem Leitbild der Marburger Lehrerbildung von Fachlichkeit und Professionalisierung übertragen Lehramtsstudierende ihre fachwissenschaftlichen Kenntnisse in die Vermittlungsperspektive und gestalten </w:t>
      </w:r>
      <w:r>
        <w:rPr>
          <w:rStyle w:val="char16"/>
          <w:i w:val="0"/>
        </w:rPr>
        <w:t xml:space="preserve">im Wald </w:t>
      </w:r>
      <w:r>
        <w:rPr>
          <w:rStyle w:val="char16"/>
          <w:i w:val="0"/>
        </w:rPr>
        <w:t>Unterrichtseinheiten für außerschulische Lernorte.</w:t>
      </w:r>
      <w:r>
        <w:rPr>
          <w:rStyle w:val="char16"/>
          <w:i w:val="0"/>
        </w:rPr>
        <w:t xml:space="preserve"> </w:t>
      </w:r>
      <w:r>
        <w:rPr>
          <w:rStyle w:val="char16"/>
          <w:i w:val="0"/>
        </w:rPr>
        <w:t xml:space="preserve">Viele </w:t>
      </w:r>
      <w:r>
        <w:rPr>
          <w:rStyle w:val="char16"/>
          <w:i w:val="0"/>
        </w:rPr>
        <w:t xml:space="preserve">der </w:t>
      </w:r>
      <w:r>
        <w:rPr>
          <w:rStyle w:val="char16"/>
          <w:i w:val="0"/>
        </w:rPr>
        <w:t>Lehrveranstaltungen sind in der offenen Lehrplattform der Philipps-Universität für verfügbar (</w:t>
      </w:r>
      <w:r>
        <w:t>oer.uni-marburg.de</w:t>
      </w:r>
      <w:r>
        <w:rPr>
          <w:rStyle w:val="char16"/>
          <w:i w:val="0"/>
        </w:rPr>
        <w:t xml:space="preserve">). </w:t>
      </w:r>
      <w:r>
        <w:rPr>
          <w:rStyle w:val="char6"/>
          <w:b w:val="0"/>
          <w:spacing w:val="0" w:percent="100"/>
          <w:lang w:eastAsia="en-us"/>
        </w:rPr>
      </w:r>
    </w:p>
    <w:p>
      <w:pPr>
        <w:rPr>
          <w:b/>
          <w:spacing w:val="15" w:percent="114"/>
          <w:lang w:eastAsia="ja-jp"/>
        </w:rPr>
      </w:pPr>
      <w:r>
        <w:rPr>
          <w:rStyle w:val="char6"/>
        </w:rPr>
        <w:t>Kontakt</w:t>
      </w:r>
      <w:r>
        <w:rPr>
          <w:rStyle w:val="char6"/>
        </w:rPr>
      </w:r>
    </w:p>
    <w:p>
      <w:pPr>
        <w:pStyle w:val="para16"/>
        <w:spacing/>
        <w:jc w:val="left"/>
      </w:pPr>
      <w:r>
        <w:t>Prof. Dr. Thomas Nauss</w:t>
      </w:r>
    </w:p>
    <w:p>
      <w:pPr>
        <w:pStyle w:val="para16"/>
        <w:spacing/>
        <w:jc w:val="left"/>
      </w:pPr>
      <w:r>
        <w:t>Koordinator Natur 4.0</w:t>
      </w:r>
    </w:p>
    <w:p>
      <w:pPr>
        <w:pStyle w:val="para16"/>
        <w:spacing/>
        <w:jc w:val="left"/>
      </w:pPr>
      <w:r>
        <w:t>Telefon: 06421-28-25980 oder 28-25753</w:t>
      </w:r>
    </w:p>
    <w:p>
      <w:pPr>
        <w:pStyle w:val="para16"/>
        <w:spacing/>
        <w:jc w:val="left"/>
      </w:pPr>
      <w:r>
        <w:t>E-Mail: nauss@uni-marburg.de</w:t>
        <w:br w:type="textWrapping"/>
        <w:t xml:space="preserve">Web: http://natur40.org/ </w:t>
      </w:r>
    </w:p>
    <w:sectPr>
      <w:footnotePr>
        <w:pos w:val="pageBottom"/>
        <w:numFmt w:val="decimal"/>
        <w:numStart w:val="1"/>
        <w:numRestart w:val="continuous"/>
      </w:footnotePr>
      <w:endnotePr>
        <w:pos w:val="docEnd"/>
        <w:numFmt w:val="lowerRoman"/>
        <w:numStart w:val="1"/>
        <w:numRestart w:val="continuous"/>
      </w:endnotePr>
      <w:headerReference w:type="default" r:id="rId11"/>
      <w:footerReference w:type="default" r:id="rId12"/>
      <w:type w:val="nextPage"/>
      <w:pgSz w:h="16838" w:w="11906"/>
      <w:pgMar w:left="1418" w:top="1418" w:right="1418" w:bottom="851" w:header="1123" w:footer="709"/>
      <w:paperSrc w:first="0" w:other="0" a="0" b="0"/>
      <w:pgNumType w:fmt="decimal"/>
      <w:tmGutter w:val="3"/>
      <w:mirrorMargins w:val="0"/>
      <w:tmSection w:h="-2">
        <w:tmHeader w:id="0" w:h="0" edge="1123" text="0">
          <w:shd w:val="none"/>
        </w:tmHeader>
        <w:tmFooter w:id="0" w:h="0" edge="709" text="0">
          <w:shd w:val="none"/>
        </w:tmFooter>
      </w:tmSection>
      <w:guidesAndGridMasterPages Id="0" numberOfVerticalGuides="0" numberOfHorizontalGuides="0"/>
      <w:guidesAndGridMasterPages Id="1" numberOfVerticalGuides="0" numberOfHorizontalGuides="0"/>
      <w:guidesAndGridMasterPages Id="2" numberOfVerticalGuides="0" numberOfHorizontalGuides="0"/>
      <w:foldMark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Basic Roman">
    <w:charset w:val="00"/>
    <w:family w:val="roman"/>
    <w:pitch w:val="default"/>
  </w:font>
  <w:font w:name="Basic Sans">
    <w:charset w:val="00"/>
    <w:family w:val="roman"/>
    <w:pitch w:val="default"/>
  </w:font>
  <w:font w:name="Times New Roman">
    <w:charset w:val="00"/>
    <w:family w:val="roman"/>
    <w:pitch w:val="default"/>
  </w:font>
  <w:font w:name="Symbol">
    <w:charset w:val="02"/>
    <w:family w:val="roman"/>
    <w:pitch w:val="default"/>
  </w:font>
  <w:font w:name="Courier New">
    <w:charset w:val="00"/>
    <w:family w:val="modern"/>
    <w:pitch w:val="default"/>
  </w:font>
  <w:font w:name="Wingdings">
    <w:charset w:val="02"/>
    <w:family w:val="auto"/>
    <w:pitch w:val="default"/>
  </w:font>
  <w:font w:name="Arial">
    <w:charset w:val="00"/>
    <w:family w:val="swiss"/>
    <w:pitch w:val="default"/>
  </w:font>
  <w:font w:name="Tahoma">
    <w:charset w:val="00"/>
    <w:family w:val="swiss"/>
    <w:pitch w:val="default"/>
  </w:font>
  <w:font w:name="Profile-Regular">
    <w:charset w:val="00"/>
    <w:family w:val="roman"/>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3"/>
    </w:pPr>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p>
    <w:pPr>
      <w:pStyle w:val="para12"/>
    </w:pPr>
    <w:r>
      <w:rPr>
        <w:noProof/>
      </w:rPr>
      <w:drawing>
        <wp:anchor distT="0" distB="0" distL="114300" distR="114300" simplePos="0" relativeHeight="251659265" behindDoc="0" locked="0" layoutInCell="0" hidden="0" allowOverlap="1">
          <wp:simplePos x="0" y="0"/>
          <wp:positionH relativeFrom="margin">
            <wp:posOffset>4537710</wp:posOffset>
          </wp:positionH>
          <wp:positionV relativeFrom="page">
            <wp:posOffset>637540</wp:posOffset>
          </wp:positionV>
          <wp:extent cx="965835" cy="386080"/>
          <wp:effectExtent l="0" t="0" r="0" b="0"/>
          <wp:wrapNone/>
          <wp:docPr id="1025"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5" name="Grafik 2" descr="C:\Users\tnauss\AppData\Local\Microsoft\Windows\INetCache\Content.Word\loewe_4c_logo.png"/>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EAAADqGwAAAAAAAAAAAADsAwAA8QUAAGACAAAAAAAAdCEAAOwDAAAoAAAACAAAAAEAAAABAAAAMAAAABQAAAAAAAAAAAD//wAAAQAAAP//AAABAA=="/>
                      </a:ext>
                    </a:extLst>
                  </pic:cNvPicPr>
                </pic:nvPicPr>
                <pic:blipFill>
                  <a:blip r:embed="rId1"/>
                  <a:stretch>
                    <a:fillRect/>
                  </a:stretch>
                </pic:blipFill>
                <pic:spPr>
                  <a:xfrm>
                    <a:off x="0" y="0"/>
                    <a:ext cx="965835" cy="386080"/>
                  </a:xfrm>
                  <a:prstGeom prst="rect">
                    <a:avLst/>
                  </a:prstGeom>
                  <a:noFill/>
                  <a:ln w="12700">
                    <a:noFill/>
                  </a:ln>
                </pic:spPr>
              </pic:pic>
            </a:graphicData>
          </a:graphic>
        </wp:anchor>
      </w:drawing>
    </w:r>
    <w:r>
      <w:rPr>
        <w:noProof/>
      </w:rPr>
      <w:drawing>
        <wp:anchor distT="0" distB="0" distL="114300" distR="114300" simplePos="0" relativeHeight="251659266" behindDoc="0" locked="0" layoutInCell="0" hidden="0" allowOverlap="1">
          <wp:simplePos x="0" y="0"/>
          <wp:positionH relativeFrom="margin">
            <wp:posOffset>4474210</wp:posOffset>
          </wp:positionH>
          <wp:positionV relativeFrom="page">
            <wp:posOffset>289560</wp:posOffset>
          </wp:positionV>
          <wp:extent cx="1207135" cy="386080"/>
          <wp:effectExtent l="0" t="0" r="0" b="0"/>
          <wp:wrapNone/>
          <wp:docPr id="1026" name="Grafi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Grafik 3" descr="natur40_logo_text"/>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EAAACGGwAAAAAAAAAAAADIAQAAbQcAAGACAAAAAAAAECEAAMgBAAAoAAAACAAAAAEAAAABAAAAMAAAABQAAAAAAAAAAAD//wAAAQAAAP//AAABAA=="/>
                      </a:ext>
                    </a:extLst>
                  </pic:cNvPicPr>
                </pic:nvPicPr>
                <pic:blipFill>
                  <a:blip r:embed="rId2"/>
                  <a:stretch>
                    <a:fillRect/>
                  </a:stretch>
                </pic:blipFill>
                <pic:spPr>
                  <a:xfrm>
                    <a:off x="0" y="0"/>
                    <a:ext cx="1207135" cy="386080"/>
                  </a:xfrm>
                  <a:prstGeom prst="rect">
                    <a:avLst/>
                  </a:prstGeom>
                  <a:noFill/>
                  <a:ln w="12700">
                    <a:noFill/>
                  </a:ln>
                </pic:spPr>
              </pic:pic>
            </a:graphicData>
          </a:graphic>
        </wp:anchor>
      </w:drawing>
    </w:r>
    <w:r>
      <w:rPr>
        <w:noProof/>
      </w:rPr>
      <w:drawing>
        <wp:anchor distT="0" distB="0" distL="114300" distR="114300" simplePos="0" relativeHeight="251659267" behindDoc="0" locked="0" layoutInCell="0" hidden="0" allowOverlap="1">
          <wp:simplePos x="0" y="0"/>
          <wp:positionH relativeFrom="column">
            <wp:posOffset>34290</wp:posOffset>
          </wp:positionH>
          <wp:positionV relativeFrom="page">
            <wp:posOffset>289560</wp:posOffset>
          </wp:positionV>
          <wp:extent cx="1125855" cy="387350"/>
          <wp:effectExtent l="0" t="0" r="0" b="0"/>
          <wp:wrapNone/>
          <wp:docPr id="1027"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Grafik 5"/>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PAAAAAQAAACMAAAAjAAAAIwAAAB4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"/>
                      </a:ext>
                    </a:extLst>
                  </pic:cNvPicPr>
                </pic:nvPicPr>
                <pic:blipFill>
                  <a:blip r:embed="rId3"/>
                  <a:stretch>
                    <a:fillRect/>
                  </a:stretch>
                </pic:blipFill>
                <pic:spPr>
                  <a:xfrm>
                    <a:off x="0" y="0"/>
                    <a:ext cx="1125855" cy="387350"/>
                  </a:xfrm>
                  <a:prstGeom prst="rect">
                    <a:avLst/>
                  </a:prstGeom>
                  <a:noFill/>
                  <a:ln w="9525">
                    <a:noFill/>
                  </a:ln>
                </pic:spPr>
              </pic:pic>
            </a:graphicData>
          </a:graphic>
        </wp:anchor>
      </w:drawing>
    </w:r>
    <w:r>
      <w:rPr>
        <w:noProof/>
      </w:rPr>
      <mc:AlternateContent>
        <mc:Choice Requires="wpg">
          <w:drawing>
            <wp:anchor distT="0" distB="0" distL="114300" distR="114300" simplePos="0" relativeHeight="251659268" behindDoc="0" locked="0" layoutInCell="0" hidden="0" allowOverlap="1">
              <wp:simplePos x="0" y="0"/>
              <wp:positionH relativeFrom="margin">
                <wp:posOffset>0</wp:posOffset>
              </wp:positionH>
              <wp:positionV relativeFrom="paragraph">
                <wp:posOffset>46990</wp:posOffset>
              </wp:positionV>
              <wp:extent cx="1821815" cy="210820"/>
              <wp:effectExtent l="0" t="0" r="0" b="0"/>
              <wp:wrapNone/>
              <wp:docPr id="1028" name="Gruppieren 1"/>
              <wp:cNvGraphicFramePr/>
              <a:graphic xmlns:a="http://schemas.openxmlformats.org/drawingml/2006/main">
                <a:graphicData uri="http://schemas.microsoft.com/office/word/2010/wordprocessingGroup">
                  <wpg:wgp>
                    <wpg:cNvGrpSpPr>
                      <a:extLst>
                        <a:ext uri="smNativeData">
                          <sm:smNativeData xmlns:sm="smNativeData" val="SMDATA_5_RKD7WxMAAAAlAAAAAQAAAA0AAAAAkAAAAEgAAACQAAAASAAAAAAAAAAAAAAAAAAAABcAAAAUAAAAAAAAAAAAAAD/fwAA/38AAAAAAAAJAAAABAAAAAAAAAAhAAAAQAAAADwAAAAAAAAAEKAAAAAAAAAAAAAAAAAAAAEAAAAAAAAAAAAAAAIAAABKAAAANQsAAEwBAAAAAAAAigUAAK0EAAAoAAAACAAAAAEAAAABAAAA"/>
                        </a:ext>
                      </a:extLst>
                    </wpg:cNvGrpSpPr>
                    <wpg:grpSpPr>
                      <a:xfrm>
                        <a:off x="0" y="0"/>
                        <a:ext cx="1821815" cy="210820"/>
                        <a:chOff x="0" y="0"/>
                        <a:chExt cx="1821815" cy="210820"/>
                      </a:xfrm>
                    </wpg:grpSpPr>
                    <pic:pic xmlns:pic="http://schemas.openxmlformats.org/drawingml/2006/picture">
                      <pic:nvPicPr>
                        <pic:cNvPr id="1029" name="Picture 2" descr="C:\Users\hc\SEEMOO\Dropbox\2013_projektantrag_loewe-nicer-scratchpad\__scratchpad-begehung\Vorlagen-NICER\Misc\Tud_logo.emf"/>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wAAAQAAAP//AAABAA=="/>
                            </a:ext>
                          </a:extLst>
                        </pic:cNvPicPr>
                      </pic:nvPicPr>
                      <pic:blipFill>
                        <a:blip r:embed="rId4"/>
                        <a:stretch>
                          <a:fillRect/>
                        </a:stretch>
                      </pic:blipFill>
                      <pic:spPr>
                        <a:xfrm>
                          <a:off x="1272540" y="0"/>
                          <a:ext cx="549275" cy="210820"/>
                        </a:xfrm>
                        <a:prstGeom prst="rect">
                          <a:avLst/>
                        </a:prstGeom>
                        <a:noFill/>
                        <a:ln>
                          <a:noFill/>
                        </a:ln>
                      </pic:spPr>
                    </pic:pic>
                    <pic:pic xmlns:pic="http://schemas.openxmlformats.org/drawingml/2006/picture">
                      <pic:nvPicPr>
                        <pic:cNvPr id="1030" name="Grafik 17"/>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wAAAQAAAP//AAABAA=="/>
                            </a:ext>
                          </a:extLst>
                        </pic:cNvPicPr>
                      </pic:nvPicPr>
                      <pic:blipFill>
                        <a:blip r:embed="rId5"/>
                        <a:stretch>
                          <a:fillRect/>
                        </a:stretch>
                      </pic:blipFill>
                      <pic:spPr>
                        <a:xfrm>
                          <a:off x="610870" y="0"/>
                          <a:ext cx="590550" cy="210820"/>
                        </a:xfrm>
                        <a:prstGeom prst="rect">
                          <a:avLst/>
                        </a:prstGeom>
                        <a:noFill/>
                        <a:ln>
                          <a:noFill/>
                        </a:ln>
                      </pic:spPr>
                    </pic:pic>
                    <pic:pic xmlns:pic="http://schemas.openxmlformats.org/drawingml/2006/picture">
                      <pic:nvPicPr>
                        <pic:cNvPr id="1031" name="Picture 2" descr="https://idw-online.de/de/newsimage?id=254707&amp;size=screen"/>
                        <pic:cNvPicPr>
                          <a:picLocks noChangeAspect="1"/>
                          <a:extLst>
                            <a:ext uri="smNativeData">
                              <sm:smNativeData xmlns:sm="smNativeData" val="SMDATA_17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hAAAAQAAAADwAAAAAAAAAAIIAAAAAAAAAAAAAAAAAAAAAAAAAAAAAAAAAAAAAAAAAAAAAAAAAAAAAAAAAAAAAAAAAAAAAAAAoAAAACAAAAAEAAAABAAAAMAAAABQAAAAAAAAAAAD//wAAAQAAAP//AAABAA=="/>
                            </a:ext>
                          </a:extLst>
                        </pic:cNvPicPr>
                      </pic:nvPicPr>
                      <pic:blipFill>
                        <a:blip r:embed="rId6"/>
                        <a:stretch>
                          <a:fillRect/>
                        </a:stretch>
                      </pic:blipFill>
                      <pic:spPr>
                        <a:xfrm>
                          <a:off x="0" y="0"/>
                          <a:ext cx="544830" cy="210820"/>
                        </a:xfrm>
                        <a:prstGeom prst="rect">
                          <a:avLst/>
                        </a:prstGeom>
                        <a:noFill/>
                        <a:ln>
                          <a:noFill/>
                        </a:ln>
                      </pic:spPr>
                    </pic:pic>
                  </wpg:wgp>
                </a:graphicData>
              </a:graphic>
            </wp:anchor>
          </w:drawing>
        </mc:Choice>
        <mc:Fallback>
          <w:pict>
            <v:group style="position:absolute;margin-left:0.00pt;margin-top:3.70pt;mso-position-horizontal-relative:margin;width:143.45pt;height:16.60pt;z-index:251659268" coordorigin="1418,1197" coordsize="2869,332">
              <v:shapetype id="_x0000_t75" coordsize="21600,21600" o:spt="75" o:preferrelative="t" path="m,l,21600r21600,l21600,xe">
                <v:path gradientshapeok="t" o:connecttype="rect"/>
              </v:shapetype>
              <v:shape id="Picture 2" o:spid="_x0000_s2049" type="#_x0000_t75" style="position:absolute;left:3422;top:1197;width:865;height:332" stroked="f" filled="f" v:ext="SMDATA_16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MAAAABQAAAAAAAAAAAD//wAAAQAAAP//AAABAA==">
                <v:imagedata r:id="rId4" o:title="image7"/>
              </v:shape>
              <v:shape id="Grafik 17" o:spid="_x0000_s2050" type="#_x0000_t75" style="position:absolute;left:2380;top:1197;width:930;height:332" stroked="f" filled="f" v:ext="SMDATA_16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MAAAABQAAAAAAAAAAAD//wAAAQAAAP//AAABAA==">
                <v:imagedata r:id="rId5" o:title="image8"/>
              </v:shape>
              <v:shape id="Picture 2" o:spid="_x0000_s2051" type="#_x0000_t75" style="position:absolute;left:1418;top:1197;width:858;height:332" stroked="f" filled="f" v:ext="SMDATA_16_RKD7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A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">
                <v:imagedata r:id="rId6" o:title="image9"/>
              </v:shape>
              <w10:wrap type="none" anchorx="margin" anchory="text"/>
            </v:group>
          </w:pict>
        </mc:Fallback>
      </mc:AlternateContent>
    </w:r>
    <w:r>
      <w:ptab w:relativeTo="margin" w:alignment="right" w:leader="none"/>
    </w:r>
    <w:r>
      <w:t xml:space="preserve"> </w:t>
    </w:r>
  </w:p>
  <w:p>
    <w:pPr>
      <w:pStyle w:val="para12"/>
      <w:rPr>
        <w:sz w:val="28"/>
      </w:rPr>
    </w:pPr>
    <w:r>
      <w:rPr>
        <w:sz w:val="28"/>
      </w:rPr>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abstractNum w:abstractNumId="0">
    <w:multiLevelType w:val="hybridMultilevel"/>
    <w:tmNoNumList/>
    <w:lvl w:ilvl="0">
      <w:numFmt w:val="none"/>
      <w:lvlText w:val=""/>
      <w:lvlJc w:val="left"/>
      <w:pPr>
        <w:tabs>
          <w:tab w:val="num" w:pos="360"/>
        </w:tabs>
        <w:ind w:left="360" w:hanging="360"/>
      </w:pPr>
    </w:lvl>
    <w:lvl w:ilvl="1">
      <w:numFmt w:val="none"/>
      <w:lvlText w:val=""/>
      <w:lvlJc w:val="left"/>
      <w:pPr>
        <w:tabs>
          <w:tab w:val="num" w:pos="360"/>
        </w:tabs>
        <w:ind w:left="360" w:hanging="360"/>
      </w:pPr>
    </w:lvl>
    <w:lvl w:ilvl="2">
      <w:numFmt w:val="none"/>
      <w:lvlText w:val=""/>
      <w:lvlJc w:val="left"/>
      <w:pPr>
        <w:tabs>
          <w:tab w:val="num" w:pos="360"/>
        </w:tabs>
        <w:ind w:left="360" w:hanging="360"/>
      </w:pPr>
    </w:lvl>
    <w:lvl w:ilvl="3">
      <w:numFmt w:val="none"/>
      <w:lvlText w:val=""/>
      <w:lvlJc w:val="left"/>
      <w:pPr>
        <w:tabs>
          <w:tab w:val="num" w:pos="360"/>
        </w:tabs>
        <w:ind w:left="360" w:hanging="360"/>
      </w:pPr>
    </w:lvl>
    <w:lvl w:ilvl="4">
      <w:numFmt w:val="none"/>
      <w:lvlText w:val=""/>
      <w:lvlJc w:val="left"/>
      <w:pPr>
        <w:tabs>
          <w:tab w:val="num" w:pos="360"/>
        </w:tabs>
        <w:ind w:left="360" w:hanging="360"/>
      </w:pPr>
    </w:lvl>
    <w:lvl w:ilvl="5">
      <w:numFmt w:val="none"/>
      <w:lvlText w:val=""/>
      <w:lvlJc w:val="left"/>
      <w:pPr>
        <w:tabs>
          <w:tab w:val="num" w:pos="360"/>
        </w:tabs>
        <w:ind w:left="360" w:hanging="360"/>
      </w:pPr>
    </w:lvl>
    <w:lvl w:ilvl="6">
      <w:numFmt w:val="none"/>
      <w:lvlText w:val=""/>
      <w:lvlJc w:val="left"/>
      <w:pPr>
        <w:tabs>
          <w:tab w:val="num" w:pos="360"/>
        </w:tabs>
        <w:ind w:left="360" w:hanging="360"/>
      </w:pPr>
    </w:lvl>
    <w:lvl w:ilvl="7">
      <w:numFmt w:val="none"/>
      <w:lvlText w:val=""/>
      <w:lvlJc w:val="left"/>
      <w:pPr>
        <w:tabs>
          <w:tab w:val="num" w:pos="360"/>
        </w:tabs>
        <w:ind w:left="360" w:hanging="360"/>
      </w:pPr>
    </w:lvl>
    <w:lvl w:ilvl="8">
      <w:numFmt w:val="none"/>
      <w:lvlText w:val=""/>
      <w:lvlJc w:val="left"/>
      <w:pPr>
        <w:tabs>
          <w:tab w:val="num" w:pos="360"/>
        </w:tabs>
        <w:ind w:left="360" w:hanging="360"/>
      </w:pPr>
    </w:lvl>
  </w:abstractNum>
  <w:abstractNum w:abstractNumId="1">
    <w:multiLevelType w:val="hybridMultilevel"/>
    <w:name w:val="Nummerierungsliste 1"/>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
    <w:multiLevelType w:val="hybridMultilevel"/>
    <w:name w:val="Nummerierungsliste 2"/>
    <w:lvl w:ilvl="0">
      <w:start w:val="0"/>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
    <w:multiLevelType w:val="hybridMultilevel"/>
    <w:name w:val="Nummerierungsliste 3"/>
    <w:lvl w:ilvl="0">
      <w:start w:val="1"/>
      <w:numFmt w:val="ordinal"/>
      <w:suff w:val="tab"/>
      <w:lvlText w:val="%1"/>
      <w:lvlJc w:val="left"/>
      <w:pPr>
        <w:ind w:left="0" w:hanging="0"/>
      </w:pPr>
    </w:lvl>
    <w:lvl w:ilvl="1">
      <w:start w:val="1"/>
      <w:numFmt w:val="lowerLetter"/>
      <w:suff w:val="tab"/>
      <w:lvlText w:val="%2."/>
      <w:lvlJc w:val="left"/>
      <w:pPr>
        <w:ind w:left="720" w:hanging="0"/>
      </w:pPr>
    </w:lvl>
    <w:lvl w:ilvl="2">
      <w:start w:val="1"/>
      <w:numFmt w:val="lowerRoman"/>
      <w:suff w:val="tab"/>
      <w:lvlText w:val="%3."/>
      <w:lvlJc w:val="left"/>
      <w:pPr>
        <w:ind w:left="1620" w:hanging="0"/>
      </w:pPr>
    </w:lvl>
    <w:lvl w:ilvl="3">
      <w:start w:val="1"/>
      <w:numFmt w:val="decimal"/>
      <w:suff w:val="tab"/>
      <w:lvlText w:val="%4."/>
      <w:lvlJc w:val="left"/>
      <w:pPr>
        <w:ind w:left="2160" w:hanging="0"/>
      </w:pPr>
    </w:lvl>
    <w:lvl w:ilvl="4">
      <w:start w:val="1"/>
      <w:numFmt w:val="lowerLetter"/>
      <w:suff w:val="tab"/>
      <w:lvlText w:val="%5."/>
      <w:lvlJc w:val="left"/>
      <w:pPr>
        <w:ind w:left="2880" w:hanging="0"/>
      </w:pPr>
    </w:lvl>
    <w:lvl w:ilvl="5">
      <w:start w:val="1"/>
      <w:numFmt w:val="lowerRoman"/>
      <w:suff w:val="tab"/>
      <w:lvlText w:val="%6."/>
      <w:lvlJc w:val="left"/>
      <w:pPr>
        <w:ind w:left="3780" w:hanging="0"/>
      </w:pPr>
    </w:lvl>
    <w:lvl w:ilvl="6">
      <w:start w:val="1"/>
      <w:numFmt w:val="decimal"/>
      <w:suff w:val="tab"/>
      <w:lvlText w:val="%7."/>
      <w:lvlJc w:val="left"/>
      <w:pPr>
        <w:ind w:left="4320" w:hanging="0"/>
      </w:pPr>
    </w:lvl>
    <w:lvl w:ilvl="7">
      <w:start w:val="1"/>
      <w:numFmt w:val="lowerLetter"/>
      <w:suff w:val="tab"/>
      <w:lvlText w:val="%8."/>
      <w:lvlJc w:val="left"/>
      <w:pPr>
        <w:ind w:left="5040" w:hanging="0"/>
      </w:pPr>
    </w:lvl>
    <w:lvl w:ilvl="8">
      <w:start w:val="1"/>
      <w:numFmt w:val="lowerRoman"/>
      <w:suff w:val="tab"/>
      <w:lvlText w:val="%9."/>
      <w:lvlJc w:val="left"/>
      <w:pPr>
        <w:ind w:left="5940" w:hanging="0"/>
      </w:pPr>
    </w:lvl>
  </w:abstractNum>
  <w:abstractNum w:abstractNumId="4">
    <w:multiLevelType w:val="hybridMultilevel"/>
    <w:name w:val="Nummerierungsliste 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5">
    <w:multiLevelType w:val="hybridMultilevel"/>
    <w:name w:val="Nummerierungsliste 5"/>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6">
    <w:multiLevelType w:val="hybridMultilevel"/>
    <w:name w:val="Nummerierungsliste 6"/>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7">
    <w:multiLevelType w:val="hybridMultilevel"/>
    <w:name w:val="Nummerierungsliste 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8">
    <w:multiLevelType w:val="hybridMultilevel"/>
    <w:name w:val="Nummerierungsliste 8"/>
    <w:lvl w:ilvl="0">
      <w:numFmt w:val="bullet"/>
      <w:suff w:val="tab"/>
      <w:lvlText w:val="•"/>
      <w:lvlJc w:val="left"/>
      <w:pPr>
        <w:ind w:left="360" w:hanging="0"/>
      </w:pPr>
      <w:rPr>
        <w:rFonts w:ascii="Times New Roman" w:hAnsi="Times New Roman"/>
      </w:rPr>
    </w:lvl>
    <w:lvl w:ilvl="1">
      <w:numFmt w:val="bullet"/>
      <w:suff w:val="tab"/>
      <w:lvlText w:val="•"/>
      <w:lvlJc w:val="left"/>
      <w:pPr>
        <w:ind w:left="1080" w:hanging="0"/>
      </w:pPr>
      <w:rPr>
        <w:rFonts w:ascii="Times New Roman" w:hAnsi="Times New Roman"/>
      </w:rPr>
    </w:lvl>
    <w:lvl w:ilvl="2">
      <w:numFmt w:val="bullet"/>
      <w:suff w:val="tab"/>
      <w:lvlText w:val="•"/>
      <w:lvlJc w:val="left"/>
      <w:pPr>
        <w:ind w:left="1800" w:hanging="0"/>
      </w:pPr>
      <w:rPr>
        <w:rFonts w:ascii="Times New Roman" w:hAnsi="Times New Roman"/>
      </w:rPr>
    </w:lvl>
    <w:lvl w:ilvl="3">
      <w:numFmt w:val="bullet"/>
      <w:suff w:val="tab"/>
      <w:lvlText w:val="•"/>
      <w:lvlJc w:val="left"/>
      <w:pPr>
        <w:ind w:left="2520" w:hanging="0"/>
      </w:pPr>
      <w:rPr>
        <w:rFonts w:ascii="Times New Roman" w:hAnsi="Times New Roman"/>
      </w:rPr>
    </w:lvl>
    <w:lvl w:ilvl="4">
      <w:numFmt w:val="bullet"/>
      <w:suff w:val="tab"/>
      <w:lvlText w:val="•"/>
      <w:lvlJc w:val="left"/>
      <w:pPr>
        <w:ind w:left="3240" w:hanging="0"/>
      </w:pPr>
      <w:rPr>
        <w:rFonts w:ascii="Times New Roman" w:hAnsi="Times New Roman"/>
      </w:rPr>
    </w:lvl>
    <w:lvl w:ilvl="5">
      <w:numFmt w:val="bullet"/>
      <w:suff w:val="tab"/>
      <w:lvlText w:val="•"/>
      <w:lvlJc w:val="left"/>
      <w:pPr>
        <w:ind w:left="3960" w:hanging="0"/>
      </w:pPr>
      <w:rPr>
        <w:rFonts w:ascii="Times New Roman" w:hAnsi="Times New Roman"/>
      </w:rPr>
    </w:lvl>
    <w:lvl w:ilvl="6">
      <w:numFmt w:val="bullet"/>
      <w:suff w:val="tab"/>
      <w:lvlText w:val="•"/>
      <w:lvlJc w:val="left"/>
      <w:pPr>
        <w:ind w:left="4680" w:hanging="0"/>
      </w:pPr>
      <w:rPr>
        <w:rFonts w:ascii="Times New Roman" w:hAnsi="Times New Roman"/>
      </w:rPr>
    </w:lvl>
    <w:lvl w:ilvl="7">
      <w:numFmt w:val="bullet"/>
      <w:suff w:val="tab"/>
      <w:lvlText w:val="•"/>
      <w:lvlJc w:val="left"/>
      <w:pPr>
        <w:ind w:left="5400" w:hanging="0"/>
      </w:pPr>
      <w:rPr>
        <w:rFonts w:ascii="Times New Roman" w:hAnsi="Times New Roman"/>
      </w:rPr>
    </w:lvl>
    <w:lvl w:ilvl="8">
      <w:numFmt w:val="bullet"/>
      <w:suff w:val="tab"/>
      <w:lvlText w:val="•"/>
      <w:lvlJc w:val="left"/>
      <w:pPr>
        <w:ind w:left="6120" w:hanging="0"/>
      </w:pPr>
      <w:rPr>
        <w:rFonts w:ascii="Times New Roman" w:hAnsi="Times New Roman"/>
      </w:rPr>
    </w:lvl>
  </w:abstractNum>
  <w:abstractNum w:abstractNumId="9">
    <w:multiLevelType w:val="hybridMultilevel"/>
    <w:name w:val="Nummerierungsliste 9"/>
    <w:lvl w:ilvl="0">
      <w:numFmt w:val="bullet"/>
      <w:suff w:val="tab"/>
      <w:lvlText w:val="•"/>
      <w:lvlJc w:val="left"/>
      <w:pPr>
        <w:ind w:left="0" w:hanging="0"/>
      </w:pPr>
      <w:rPr>
        <w:rFonts w:ascii="Times New Roman" w:hAnsi="Times New Roman"/>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10">
    <w:multiLevelType w:val="hybridMultilevel"/>
    <w:name w:val="Nummerierungsliste 1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1">
    <w:multiLevelType w:val="hybridMultilevel"/>
    <w:name w:val="Nummerierungsliste 1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2">
    <w:multiLevelType w:val="hybridMultilevel"/>
    <w:name w:val="Nummerierungsliste 12"/>
    <w:lvl w:ilvl="0">
      <w:numFmt w:val="bullet"/>
      <w:suff w:val="tab"/>
      <w:lvlText w:val="•"/>
      <w:lvlJc w:val="left"/>
      <w:pPr>
        <w:ind w:left="0" w:hanging="0"/>
      </w:pPr>
      <w:rPr>
        <w:rFonts w:ascii="Times New Roman" w:hAnsi="Times New Roman"/>
      </w:rPr>
    </w:lvl>
    <w:lvl w:ilvl="1">
      <w:numFmt w:val="bullet"/>
      <w:suff w:val="tab"/>
      <w:lvlText w:val="•"/>
      <w:lvlJc w:val="left"/>
      <w:pPr>
        <w:ind w:left="720" w:hanging="0"/>
      </w:pPr>
      <w:rPr>
        <w:rFonts w:ascii="Times New Roman" w:hAnsi="Times New Roman"/>
      </w:rPr>
    </w:lvl>
    <w:lvl w:ilvl="2">
      <w:numFmt w:val="bullet"/>
      <w:suff w:val="tab"/>
      <w:lvlText w:val="•"/>
      <w:lvlJc w:val="left"/>
      <w:pPr>
        <w:ind w:left="1440" w:hanging="0"/>
      </w:pPr>
      <w:rPr>
        <w:rFonts w:ascii="Times New Roman" w:hAnsi="Times New Roman"/>
      </w:rPr>
    </w:lvl>
    <w:lvl w:ilvl="3">
      <w:numFmt w:val="bullet"/>
      <w:suff w:val="tab"/>
      <w:lvlText w:val="•"/>
      <w:lvlJc w:val="left"/>
      <w:pPr>
        <w:ind w:left="2160" w:hanging="0"/>
      </w:pPr>
      <w:rPr>
        <w:rFonts w:ascii="Times New Roman" w:hAnsi="Times New Roman"/>
      </w:rPr>
    </w:lvl>
    <w:lvl w:ilvl="4">
      <w:numFmt w:val="bullet"/>
      <w:suff w:val="tab"/>
      <w:lvlText w:val="•"/>
      <w:lvlJc w:val="left"/>
      <w:pPr>
        <w:ind w:left="2880" w:hanging="0"/>
      </w:pPr>
      <w:rPr>
        <w:rFonts w:ascii="Times New Roman" w:hAnsi="Times New Roman"/>
      </w:rPr>
    </w:lvl>
    <w:lvl w:ilvl="5">
      <w:numFmt w:val="bullet"/>
      <w:suff w:val="tab"/>
      <w:lvlText w:val="•"/>
      <w:lvlJc w:val="left"/>
      <w:pPr>
        <w:ind w:left="3600" w:hanging="0"/>
      </w:pPr>
      <w:rPr>
        <w:rFonts w:ascii="Times New Roman" w:hAnsi="Times New Roman"/>
      </w:rPr>
    </w:lvl>
    <w:lvl w:ilvl="6">
      <w:numFmt w:val="bullet"/>
      <w:suff w:val="tab"/>
      <w:lvlText w:val="•"/>
      <w:lvlJc w:val="left"/>
      <w:pPr>
        <w:ind w:left="4320" w:hanging="0"/>
      </w:pPr>
      <w:rPr>
        <w:rFonts w:ascii="Times New Roman" w:hAnsi="Times New Roman"/>
      </w:rPr>
    </w:lvl>
    <w:lvl w:ilvl="7">
      <w:numFmt w:val="bullet"/>
      <w:suff w:val="tab"/>
      <w:lvlText w:val="•"/>
      <w:lvlJc w:val="left"/>
      <w:pPr>
        <w:ind w:left="5040" w:hanging="0"/>
      </w:pPr>
      <w:rPr>
        <w:rFonts w:ascii="Times New Roman" w:hAnsi="Times New Roman"/>
      </w:rPr>
    </w:lvl>
    <w:lvl w:ilvl="8">
      <w:numFmt w:val="bullet"/>
      <w:suff w:val="tab"/>
      <w:lvlText w:val="•"/>
      <w:lvlJc w:val="left"/>
      <w:pPr>
        <w:ind w:left="5760" w:hanging="0"/>
      </w:pPr>
      <w:rPr>
        <w:rFonts w:ascii="Times New Roman" w:hAnsi="Times New Roman"/>
      </w:rPr>
    </w:lvl>
  </w:abstractNum>
  <w:abstractNum w:abstractNumId="13">
    <w:multiLevelType w:val="hybridMultilevel"/>
    <w:name w:val="Nummerierungsliste 13"/>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4">
    <w:multiLevelType w:val="hybridMultilevel"/>
    <w:name w:val="Nummerierungsliste 14"/>
    <w:lvl w:ilvl="0">
      <w:start w:val="1"/>
      <w:numFmt w:val="decimal"/>
      <w:suff w:val="tab"/>
      <w:lvlText w:val="%1."/>
      <w:lvlJc w:val="left"/>
      <w:pPr>
        <w:ind w:left="360" w:hanging="0"/>
      </w:pPr>
      <w:rPr>
        <w:sz w:val="16"/>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5">
    <w:multiLevelType w:val="hybridMultilevel"/>
    <w:name w:val="Nummerierungsliste 15"/>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6">
    <w:multiLevelType w:val="hybridMultilevel"/>
    <w:name w:val="Nummerierungsliste 1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17">
    <w:multiLevelType w:val="hybridMultilevel"/>
    <w:name w:val="Nummerierungsliste 1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18">
    <w:multiLevelType w:val="hybridMultilevel"/>
    <w:name w:val="Nummerierungsliste 18"/>
    <w:lvl w:ilvl="0">
      <w:start w:val="1"/>
      <w:numFmt w:val="decimal"/>
      <w:suff w:val="tab"/>
      <w:lvlText w:val="%1."/>
      <w:lvlJc w:val="left"/>
      <w:pPr>
        <w:ind w:left="0" w:hanging="0"/>
      </w:pPr>
    </w:lvl>
    <w:lvl w:ilvl="1">
      <w:start w:val="1"/>
      <w:numFmt w:val="decimal"/>
      <w:suff w:val="tab"/>
      <w:lvlText w:val="%1.%2."/>
      <w:lvlJc w:val="left"/>
      <w:pPr>
        <w:ind w:left="360" w:hanging="0"/>
      </w:pPr>
    </w:lvl>
    <w:lvl w:ilvl="2">
      <w:start w:val="1"/>
      <w:numFmt w:val="decimal"/>
      <w:suff w:val="tab"/>
      <w:lvlText w:val="%1.%2.%3."/>
      <w:lvlJc w:val="left"/>
      <w:pPr>
        <w:ind w:left="720" w:hanging="0"/>
      </w:pPr>
    </w:lvl>
    <w:lvl w:ilvl="3">
      <w:start w:val="1"/>
      <w:numFmt w:val="decimal"/>
      <w:suff w:val="tab"/>
      <w:lvlText w:val="%1.%2.%3.%4."/>
      <w:lvlJc w:val="left"/>
      <w:pPr>
        <w:ind w:left="1080" w:hanging="0"/>
      </w:pPr>
    </w:lvl>
    <w:lvl w:ilvl="4">
      <w:start w:val="1"/>
      <w:numFmt w:val="decimal"/>
      <w:suff w:val="tab"/>
      <w:lvlText w:val="%1.%2.%3.%4.%5."/>
      <w:lvlJc w:val="left"/>
      <w:pPr>
        <w:ind w:left="1440" w:hanging="0"/>
      </w:pPr>
    </w:lvl>
    <w:lvl w:ilvl="5">
      <w:start w:val="1"/>
      <w:numFmt w:val="decimal"/>
      <w:suff w:val="tab"/>
      <w:lvlText w:val="%1.%2.%3.%4.%5.%6."/>
      <w:lvlJc w:val="left"/>
      <w:pPr>
        <w:ind w:left="1800" w:hanging="0"/>
      </w:pPr>
    </w:lvl>
    <w:lvl w:ilvl="6">
      <w:start w:val="1"/>
      <w:numFmt w:val="decimal"/>
      <w:suff w:val="tab"/>
      <w:lvlText w:val="%1.%2.%3.%4.%5.%6.%7."/>
      <w:lvlJc w:val="left"/>
      <w:pPr>
        <w:ind w:left="2160" w:hanging="0"/>
      </w:pPr>
    </w:lvl>
    <w:lvl w:ilvl="7">
      <w:start w:val="1"/>
      <w:numFmt w:val="decimal"/>
      <w:suff w:val="tab"/>
      <w:lvlText w:val="%1.%2.%3.%4.%5.%6.%7.%8."/>
      <w:lvlJc w:val="left"/>
      <w:pPr>
        <w:ind w:left="2520" w:hanging="0"/>
      </w:pPr>
    </w:lvl>
    <w:lvl w:ilvl="8">
      <w:start w:val="1"/>
      <w:numFmt w:val="decimal"/>
      <w:suff w:val="tab"/>
      <w:lvlText w:val="%1.%2.%3.%4.%5.%6.%7.%8.%9."/>
      <w:lvlJc w:val="left"/>
      <w:pPr>
        <w:ind w:left="2880" w:hanging="0"/>
      </w:pPr>
    </w:lvl>
  </w:abstractNum>
  <w:abstractNum w:abstractNumId="19">
    <w:multiLevelType w:val="hybridMultilevel"/>
    <w:name w:val="Nummerierungsliste 19"/>
    <w:lvl w:ilvl="0">
      <w:numFmt w:val="bullet"/>
      <w:suff w:val="tab"/>
      <w:lvlText w:val="•"/>
      <w:lvlJc w:val="left"/>
      <w:pPr>
        <w:ind w:left="720" w:hanging="0"/>
      </w:pPr>
      <w:rPr>
        <w:rFonts w:ascii="Times New Roman" w:hAnsi="Times New Roman"/>
      </w:rPr>
    </w:lvl>
    <w:lvl w:ilvl="1">
      <w:numFmt w:val="bullet"/>
      <w:suff w:val="tab"/>
      <w:lvlText w:val="•"/>
      <w:lvlJc w:val="left"/>
      <w:pPr>
        <w:ind w:left="1440" w:hanging="0"/>
      </w:pPr>
      <w:rPr>
        <w:rFonts w:ascii="Times New Roman" w:hAnsi="Times New Roman"/>
      </w:rPr>
    </w:lvl>
    <w:lvl w:ilvl="2">
      <w:numFmt w:val="bullet"/>
      <w:suff w:val="tab"/>
      <w:lvlText w:val="•"/>
      <w:lvlJc w:val="left"/>
      <w:pPr>
        <w:ind w:left="2160" w:hanging="0"/>
      </w:pPr>
      <w:rPr>
        <w:rFonts w:ascii="Times New Roman" w:hAnsi="Times New Roman"/>
      </w:rPr>
    </w:lvl>
    <w:lvl w:ilvl="3">
      <w:numFmt w:val="bullet"/>
      <w:suff w:val="tab"/>
      <w:lvlText w:val="•"/>
      <w:lvlJc w:val="left"/>
      <w:pPr>
        <w:ind w:left="2880" w:hanging="0"/>
      </w:pPr>
      <w:rPr>
        <w:rFonts w:ascii="Times New Roman" w:hAnsi="Times New Roman"/>
      </w:rPr>
    </w:lvl>
    <w:lvl w:ilvl="4">
      <w:numFmt w:val="bullet"/>
      <w:suff w:val="tab"/>
      <w:lvlText w:val="•"/>
      <w:lvlJc w:val="left"/>
      <w:pPr>
        <w:ind w:left="3600" w:hanging="0"/>
      </w:pPr>
      <w:rPr>
        <w:rFonts w:ascii="Times New Roman" w:hAnsi="Times New Roman"/>
      </w:rPr>
    </w:lvl>
    <w:lvl w:ilvl="5">
      <w:numFmt w:val="bullet"/>
      <w:suff w:val="tab"/>
      <w:lvlText w:val="•"/>
      <w:lvlJc w:val="left"/>
      <w:pPr>
        <w:ind w:left="4320" w:hanging="0"/>
      </w:pPr>
      <w:rPr>
        <w:rFonts w:ascii="Times New Roman" w:hAnsi="Times New Roman"/>
      </w:rPr>
    </w:lvl>
    <w:lvl w:ilvl="6">
      <w:numFmt w:val="bullet"/>
      <w:suff w:val="tab"/>
      <w:lvlText w:val="•"/>
      <w:lvlJc w:val="left"/>
      <w:pPr>
        <w:ind w:left="5040" w:hanging="0"/>
      </w:pPr>
      <w:rPr>
        <w:rFonts w:ascii="Times New Roman" w:hAnsi="Times New Roman"/>
      </w:rPr>
    </w:lvl>
    <w:lvl w:ilvl="7">
      <w:numFmt w:val="bullet"/>
      <w:suff w:val="tab"/>
      <w:lvlText w:val="•"/>
      <w:lvlJc w:val="left"/>
      <w:pPr>
        <w:ind w:left="5760" w:hanging="0"/>
      </w:pPr>
      <w:rPr>
        <w:rFonts w:ascii="Times New Roman" w:hAnsi="Times New Roman"/>
      </w:rPr>
    </w:lvl>
    <w:lvl w:ilvl="8">
      <w:numFmt w:val="bullet"/>
      <w:suff w:val="tab"/>
      <w:lvlText w:val="•"/>
      <w:lvlJc w:val="left"/>
      <w:pPr>
        <w:ind w:left="6480" w:hanging="0"/>
      </w:pPr>
      <w:rPr>
        <w:rFonts w:ascii="Times New Roman" w:hAnsi="Times New Roman"/>
      </w:rPr>
    </w:lvl>
  </w:abstractNum>
  <w:abstractNum w:abstractNumId="20">
    <w:multiLevelType w:val="hybridMultilevel"/>
    <w:name w:val="Nummerierungsliste 20"/>
    <w:lvl w:ilvl="0">
      <w:numFmt w:val="bullet"/>
      <w:suff w:val="tab"/>
      <w:lvlText w:val="•"/>
      <w:lvlJc w:val="left"/>
      <w:pPr>
        <w:ind w:left="360" w:hanging="0"/>
      </w:pPr>
      <w:rPr>
        <w:rFonts w:ascii="Times New Roman" w:hAnsi="Times New Roman"/>
      </w:rPr>
    </w:lvl>
    <w:lvl w:ilvl="1">
      <w:numFmt w:val="bullet"/>
      <w:suff w:val="tab"/>
      <w:lvlText w:val="•"/>
      <w:lvlJc w:val="left"/>
      <w:pPr>
        <w:ind w:left="1080" w:hanging="0"/>
      </w:pPr>
      <w:rPr>
        <w:rFonts w:ascii="Times New Roman" w:hAnsi="Times New Roman"/>
      </w:rPr>
    </w:lvl>
    <w:lvl w:ilvl="2">
      <w:numFmt w:val="bullet"/>
      <w:suff w:val="tab"/>
      <w:lvlText w:val="•"/>
      <w:lvlJc w:val="left"/>
      <w:pPr>
        <w:ind w:left="1800" w:hanging="0"/>
      </w:pPr>
      <w:rPr>
        <w:rFonts w:ascii="Times New Roman" w:hAnsi="Times New Roman"/>
      </w:rPr>
    </w:lvl>
    <w:lvl w:ilvl="3">
      <w:numFmt w:val="bullet"/>
      <w:suff w:val="tab"/>
      <w:lvlText w:val="•"/>
      <w:lvlJc w:val="left"/>
      <w:pPr>
        <w:ind w:left="2520" w:hanging="0"/>
      </w:pPr>
      <w:rPr>
        <w:rFonts w:ascii="Times New Roman" w:hAnsi="Times New Roman"/>
      </w:rPr>
    </w:lvl>
    <w:lvl w:ilvl="4">
      <w:numFmt w:val="bullet"/>
      <w:suff w:val="tab"/>
      <w:lvlText w:val="•"/>
      <w:lvlJc w:val="left"/>
      <w:pPr>
        <w:ind w:left="3240" w:hanging="0"/>
      </w:pPr>
      <w:rPr>
        <w:rFonts w:ascii="Times New Roman" w:hAnsi="Times New Roman"/>
      </w:rPr>
    </w:lvl>
    <w:lvl w:ilvl="5">
      <w:numFmt w:val="bullet"/>
      <w:suff w:val="tab"/>
      <w:lvlText w:val="•"/>
      <w:lvlJc w:val="left"/>
      <w:pPr>
        <w:ind w:left="3960" w:hanging="0"/>
      </w:pPr>
      <w:rPr>
        <w:rFonts w:ascii="Times New Roman" w:hAnsi="Times New Roman"/>
      </w:rPr>
    </w:lvl>
    <w:lvl w:ilvl="6">
      <w:numFmt w:val="bullet"/>
      <w:suff w:val="tab"/>
      <w:lvlText w:val="•"/>
      <w:lvlJc w:val="left"/>
      <w:pPr>
        <w:ind w:left="4680" w:hanging="0"/>
      </w:pPr>
      <w:rPr>
        <w:rFonts w:ascii="Times New Roman" w:hAnsi="Times New Roman"/>
      </w:rPr>
    </w:lvl>
    <w:lvl w:ilvl="7">
      <w:numFmt w:val="bullet"/>
      <w:suff w:val="tab"/>
      <w:lvlText w:val="•"/>
      <w:lvlJc w:val="left"/>
      <w:pPr>
        <w:ind w:left="5400" w:hanging="0"/>
      </w:pPr>
      <w:rPr>
        <w:rFonts w:ascii="Times New Roman" w:hAnsi="Times New Roman"/>
      </w:rPr>
    </w:lvl>
    <w:lvl w:ilvl="8">
      <w:numFmt w:val="bullet"/>
      <w:suff w:val="tab"/>
      <w:lvlText w:val="•"/>
      <w:lvlJc w:val="left"/>
      <w:pPr>
        <w:ind w:left="6120" w:hanging="0"/>
      </w:pPr>
      <w:rPr>
        <w:rFonts w:ascii="Times New Roman" w:hAnsi="Times New Roman"/>
      </w:rPr>
    </w:lvl>
  </w:abstractNum>
  <w:abstractNum w:abstractNumId="21">
    <w:multiLevelType w:val="hybridMultilevel"/>
    <w:name w:val="Nummerierungsliste 2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2">
    <w:multiLevelType w:val="hybridMultilevel"/>
    <w:name w:val="Nummerierungsliste 22"/>
    <w:lvl w:ilvl="0">
      <w:numFmt w:val="bullet"/>
      <w:suff w:val="tab"/>
      <w:lvlText w:val="·"/>
      <w:lvlJc w:val="left"/>
      <w:pPr>
        <w:ind w:left="360" w:hanging="0"/>
      </w:pPr>
      <w:rPr>
        <w:rFonts w:ascii="Symbol" w:hAnsi="Symbol"/>
      </w:r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3">
    <w:multiLevelType w:val="hybridMultilevel"/>
    <w:name w:val="Nummerierungsliste 23"/>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24">
    <w:multiLevelType w:val="hybridMultilevel"/>
    <w:name w:val="Nummerierungsliste 24"/>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5">
    <w:multiLevelType w:val="hybridMultilevel"/>
    <w:name w:val="Nummerierungsliste 25"/>
    <w:lvl w:ilvl="0">
      <w:numFmt w:val="bullet"/>
      <w:suff w:val="tab"/>
      <w:lvlText w:val="·"/>
      <w:lvlJc w:val="left"/>
      <w:pPr>
        <w:ind w:left="2520" w:hanging="0"/>
      </w:pPr>
      <w:rPr>
        <w:rFonts w:ascii="Symbol" w:hAnsi="Symbol"/>
      </w:rPr>
    </w:lvl>
    <w:lvl w:ilvl="1">
      <w:numFmt w:val="bullet"/>
      <w:suff w:val="tab"/>
      <w:lvlText w:val="o"/>
      <w:lvlJc w:val="left"/>
      <w:pPr>
        <w:ind w:left="3240" w:hanging="0"/>
      </w:pPr>
      <w:rPr>
        <w:rFonts w:ascii="Courier New" w:hAnsi="Courier New" w:cs="Courier New"/>
      </w:rPr>
    </w:lvl>
    <w:lvl w:ilvl="2">
      <w:numFmt w:val="bullet"/>
      <w:suff w:val="tab"/>
      <w:lvlText w:val=""/>
      <w:lvlJc w:val="left"/>
      <w:pPr>
        <w:ind w:left="3960" w:hanging="0"/>
      </w:pPr>
      <w:rPr>
        <w:rFonts w:ascii="Wingdings" w:hAnsi="Wingdings" w:eastAsia="Wingdings" w:cs="Wingdings"/>
      </w:rPr>
    </w:lvl>
    <w:lvl w:ilvl="3">
      <w:numFmt w:val="bullet"/>
      <w:suff w:val="tab"/>
      <w:lvlText w:val="·"/>
      <w:lvlJc w:val="left"/>
      <w:pPr>
        <w:ind w:left="4680" w:hanging="0"/>
      </w:pPr>
      <w:rPr>
        <w:rFonts w:ascii="Symbol" w:hAnsi="Symbol"/>
      </w:rPr>
    </w:lvl>
    <w:lvl w:ilvl="4">
      <w:numFmt w:val="bullet"/>
      <w:suff w:val="tab"/>
      <w:lvlText w:val="o"/>
      <w:lvlJc w:val="left"/>
      <w:pPr>
        <w:ind w:left="5400" w:hanging="0"/>
      </w:pPr>
      <w:rPr>
        <w:rFonts w:ascii="Courier New" w:hAnsi="Courier New" w:cs="Courier New"/>
      </w:rPr>
    </w:lvl>
    <w:lvl w:ilvl="5">
      <w:numFmt w:val="bullet"/>
      <w:suff w:val="tab"/>
      <w:lvlText w:val=""/>
      <w:lvlJc w:val="left"/>
      <w:pPr>
        <w:ind w:left="6120" w:hanging="0"/>
      </w:pPr>
      <w:rPr>
        <w:rFonts w:ascii="Wingdings" w:hAnsi="Wingdings" w:eastAsia="Wingdings" w:cs="Wingdings"/>
      </w:rPr>
    </w:lvl>
    <w:lvl w:ilvl="6">
      <w:numFmt w:val="bullet"/>
      <w:suff w:val="tab"/>
      <w:lvlText w:val="·"/>
      <w:lvlJc w:val="left"/>
      <w:pPr>
        <w:ind w:left="6840" w:hanging="0"/>
      </w:pPr>
      <w:rPr>
        <w:rFonts w:ascii="Symbol" w:hAnsi="Symbol"/>
      </w:rPr>
    </w:lvl>
    <w:lvl w:ilvl="7">
      <w:numFmt w:val="bullet"/>
      <w:suff w:val="tab"/>
      <w:lvlText w:val="o"/>
      <w:lvlJc w:val="left"/>
      <w:pPr>
        <w:ind w:left="7560" w:hanging="0"/>
      </w:pPr>
      <w:rPr>
        <w:rFonts w:ascii="Courier New" w:hAnsi="Courier New" w:cs="Courier New"/>
      </w:rPr>
    </w:lvl>
    <w:lvl w:ilvl="8">
      <w:numFmt w:val="bullet"/>
      <w:suff w:val="tab"/>
      <w:lvlText w:val=""/>
      <w:lvlJc w:val="left"/>
      <w:pPr>
        <w:ind w:left="8280" w:hanging="0"/>
      </w:pPr>
      <w:rPr>
        <w:rFonts w:ascii="Wingdings" w:hAnsi="Wingdings" w:eastAsia="Wingdings" w:cs="Wingdings"/>
      </w:rPr>
    </w:lvl>
  </w:abstractNum>
  <w:abstractNum w:abstractNumId="26">
    <w:multiLevelType w:val="hybridMultilevel"/>
    <w:name w:val="Nummerierungsliste 26"/>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7">
    <w:multiLevelType w:val="hybridMultilevel"/>
    <w:name w:val="Nummerierungsliste 27"/>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28">
    <w:multiLevelType w:val="hybridMultilevel"/>
    <w:name w:val="Nummerierungsliste 28"/>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29">
    <w:multiLevelType w:val="hybridMultilevel"/>
    <w:name w:val="Nummerierungsliste 29"/>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0">
    <w:multiLevelType w:val="hybridMultilevel"/>
    <w:name w:val="Nummerierungsliste 30"/>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1">
    <w:multiLevelType w:val="hybridMultilevel"/>
    <w:name w:val="Nummerierungsliste 31"/>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2">
    <w:multiLevelType w:val="hybridMultilevel"/>
    <w:name w:val="Nummerierungsliste 32"/>
    <w:lvl w:ilvl="0">
      <w:numFmt w:val="bullet"/>
      <w:suff w:val="tab"/>
      <w:lvlText w:val="•"/>
      <w:lvlJc w:val="left"/>
      <w:pPr>
        <w:ind w:left="360" w:hanging="0"/>
      </w:pPr>
      <w:rPr>
        <w:rFonts w:ascii="Times New Roman" w:hAnsi="Times New Roman"/>
      </w:rPr>
    </w:lvl>
    <w:lvl w:ilvl="1">
      <w:numFmt w:val="bullet"/>
      <w:suff w:val="tab"/>
      <w:lvlText w:val="–"/>
      <w:lvlJc w:val="left"/>
      <w:pPr>
        <w:ind w:left="1080" w:hanging="0"/>
      </w:pPr>
      <w:rPr>
        <w:rFonts w:ascii="Times New Roman" w:hAnsi="Times New Roman"/>
      </w:rPr>
    </w:lvl>
    <w:lvl w:ilvl="2">
      <w:numFmt w:val="bullet"/>
      <w:suff w:val="tab"/>
      <w:lvlText w:val="•"/>
      <w:lvlJc w:val="left"/>
      <w:pPr>
        <w:ind w:left="1800" w:hanging="0"/>
      </w:pPr>
      <w:rPr>
        <w:rFonts w:ascii="Times New Roman" w:hAnsi="Times New Roman"/>
      </w:rPr>
    </w:lvl>
    <w:lvl w:ilvl="3">
      <w:numFmt w:val="bullet"/>
      <w:suff w:val="tab"/>
      <w:lvlText w:val="•"/>
      <w:lvlJc w:val="left"/>
      <w:pPr>
        <w:ind w:left="2520" w:hanging="0"/>
      </w:pPr>
      <w:rPr>
        <w:rFonts w:ascii="Times New Roman" w:hAnsi="Times New Roman"/>
      </w:rPr>
    </w:lvl>
    <w:lvl w:ilvl="4">
      <w:numFmt w:val="bullet"/>
      <w:suff w:val="tab"/>
      <w:lvlText w:val="•"/>
      <w:lvlJc w:val="left"/>
      <w:pPr>
        <w:ind w:left="3240" w:hanging="0"/>
      </w:pPr>
      <w:rPr>
        <w:rFonts w:ascii="Times New Roman" w:hAnsi="Times New Roman"/>
      </w:rPr>
    </w:lvl>
    <w:lvl w:ilvl="5">
      <w:numFmt w:val="bullet"/>
      <w:suff w:val="tab"/>
      <w:lvlText w:val="•"/>
      <w:lvlJc w:val="left"/>
      <w:pPr>
        <w:ind w:left="3960" w:hanging="0"/>
      </w:pPr>
      <w:rPr>
        <w:rFonts w:ascii="Times New Roman" w:hAnsi="Times New Roman"/>
      </w:rPr>
    </w:lvl>
    <w:lvl w:ilvl="6">
      <w:numFmt w:val="bullet"/>
      <w:suff w:val="tab"/>
      <w:lvlText w:val="•"/>
      <w:lvlJc w:val="left"/>
      <w:pPr>
        <w:ind w:left="4680" w:hanging="0"/>
      </w:pPr>
      <w:rPr>
        <w:rFonts w:ascii="Times New Roman" w:hAnsi="Times New Roman"/>
      </w:rPr>
    </w:lvl>
    <w:lvl w:ilvl="7">
      <w:numFmt w:val="bullet"/>
      <w:suff w:val="tab"/>
      <w:lvlText w:val="•"/>
      <w:lvlJc w:val="left"/>
      <w:pPr>
        <w:ind w:left="5400" w:hanging="0"/>
      </w:pPr>
      <w:rPr>
        <w:rFonts w:ascii="Times New Roman" w:hAnsi="Times New Roman"/>
      </w:rPr>
    </w:lvl>
    <w:lvl w:ilvl="8">
      <w:numFmt w:val="bullet"/>
      <w:suff w:val="tab"/>
      <w:lvlText w:val="•"/>
      <w:lvlJc w:val="left"/>
      <w:pPr>
        <w:ind w:left="6120" w:hanging="0"/>
      </w:pPr>
      <w:rPr>
        <w:rFonts w:ascii="Times New Roman" w:hAnsi="Times New Roman"/>
      </w:rPr>
    </w:lvl>
  </w:abstractNum>
  <w:abstractNum w:abstractNumId="33">
    <w:multiLevelType w:val="hybridMultilevel"/>
    <w:name w:val="Nummerierungsliste 33"/>
    <w:lvl w:ilvl="0">
      <w:numFmt w:val="bullet"/>
      <w:suff w:val="tab"/>
      <w:lvlText w:val="·"/>
      <w:lvlJc w:val="left"/>
      <w:pPr>
        <w:ind w:left="0" w:hanging="0"/>
      </w:pPr>
      <w:rPr>
        <w:rFonts w:ascii="Symbol" w:hAnsi="Symbol"/>
      </w:rPr>
    </w:lvl>
    <w:lvl w:ilvl="1">
      <w:numFmt w:val="bullet"/>
      <w:suff w:val="tab"/>
      <w:lvlText w:val="o"/>
      <w:lvlJc w:val="left"/>
      <w:pPr>
        <w:ind w:left="720" w:hanging="0"/>
      </w:pPr>
      <w:rPr>
        <w:rFonts w:ascii="Courier New" w:hAnsi="Courier New" w:cs="Courier New"/>
      </w:rPr>
    </w:lvl>
    <w:lvl w:ilvl="2">
      <w:numFmt w:val="bullet"/>
      <w:suff w:val="tab"/>
      <w:lvlText w:val=""/>
      <w:lvlJc w:val="left"/>
      <w:pPr>
        <w:ind w:left="1440" w:hanging="0"/>
      </w:pPr>
      <w:rPr>
        <w:rFonts w:ascii="Wingdings" w:hAnsi="Wingdings" w:eastAsia="Wingdings" w:cs="Wingdings"/>
      </w:rPr>
    </w:lvl>
    <w:lvl w:ilvl="3">
      <w:numFmt w:val="bullet"/>
      <w:suff w:val="tab"/>
      <w:lvlText w:val="·"/>
      <w:lvlJc w:val="left"/>
      <w:pPr>
        <w:ind w:left="2160" w:hanging="0"/>
      </w:pPr>
      <w:rPr>
        <w:rFonts w:ascii="Symbol" w:hAnsi="Symbol"/>
      </w:rPr>
    </w:lvl>
    <w:lvl w:ilvl="4">
      <w:numFmt w:val="bullet"/>
      <w:suff w:val="tab"/>
      <w:lvlText w:val="o"/>
      <w:lvlJc w:val="left"/>
      <w:pPr>
        <w:ind w:left="2880" w:hanging="0"/>
      </w:pPr>
      <w:rPr>
        <w:rFonts w:ascii="Courier New" w:hAnsi="Courier New" w:cs="Courier New"/>
      </w:rPr>
    </w:lvl>
    <w:lvl w:ilvl="5">
      <w:numFmt w:val="bullet"/>
      <w:suff w:val="tab"/>
      <w:lvlText w:val=""/>
      <w:lvlJc w:val="left"/>
      <w:pPr>
        <w:ind w:left="3600" w:hanging="0"/>
      </w:pPr>
      <w:rPr>
        <w:rFonts w:ascii="Wingdings" w:hAnsi="Wingdings" w:eastAsia="Wingdings" w:cs="Wingdings"/>
      </w:rPr>
    </w:lvl>
    <w:lvl w:ilvl="6">
      <w:numFmt w:val="bullet"/>
      <w:suff w:val="tab"/>
      <w:lvlText w:val="·"/>
      <w:lvlJc w:val="left"/>
      <w:pPr>
        <w:ind w:left="4320" w:hanging="0"/>
      </w:pPr>
      <w:rPr>
        <w:rFonts w:ascii="Symbol" w:hAnsi="Symbol"/>
      </w:rPr>
    </w:lvl>
    <w:lvl w:ilvl="7">
      <w:numFmt w:val="bullet"/>
      <w:suff w:val="tab"/>
      <w:lvlText w:val="o"/>
      <w:lvlJc w:val="left"/>
      <w:pPr>
        <w:ind w:left="5040" w:hanging="0"/>
      </w:pPr>
      <w:rPr>
        <w:rFonts w:ascii="Courier New" w:hAnsi="Courier New" w:cs="Courier New"/>
      </w:rPr>
    </w:lvl>
    <w:lvl w:ilvl="8">
      <w:numFmt w:val="bullet"/>
      <w:suff w:val="tab"/>
      <w:lvlText w:val=""/>
      <w:lvlJc w:val="left"/>
      <w:pPr>
        <w:ind w:left="5760" w:hanging="0"/>
      </w:pPr>
      <w:rPr>
        <w:rFonts w:ascii="Wingdings" w:hAnsi="Wingdings" w:eastAsia="Wingdings" w:cs="Wingdings"/>
      </w:rPr>
    </w:lvl>
  </w:abstractNum>
  <w:abstractNum w:abstractNumId="34">
    <w:multiLevelType w:val="hybridMultilevel"/>
    <w:name w:val="Nummerierungsliste 34"/>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5">
    <w:multiLevelType w:val="hybridMultilevel"/>
    <w:name w:val="Nummerierungsliste 35"/>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abstractNum w:abstractNumId="36">
    <w:multiLevelType w:val="hybridMultilevel"/>
    <w:name w:val="Nummerierungsliste 36"/>
    <w:lvl w:ilvl="0">
      <w:start w:val="1"/>
      <w:numFmt w:val="decimal"/>
      <w:suff w:val="tab"/>
      <w:lvlText w:val="%1."/>
      <w:lvlJc w:val="left"/>
      <w:pPr>
        <w:ind w:left="360" w:hanging="0"/>
      </w:pPr>
    </w:lvl>
    <w:lvl w:ilvl="1">
      <w:start w:val="1"/>
      <w:numFmt w:val="lowerLetter"/>
      <w:suff w:val="tab"/>
      <w:lvlText w:val="%2."/>
      <w:lvlJc w:val="left"/>
      <w:pPr>
        <w:ind w:left="1080" w:hanging="0"/>
      </w:pPr>
    </w:lvl>
    <w:lvl w:ilvl="2">
      <w:start w:val="1"/>
      <w:numFmt w:val="lowerRoman"/>
      <w:suff w:val="tab"/>
      <w:lvlText w:val="%3."/>
      <w:lvlJc w:val="left"/>
      <w:pPr>
        <w:ind w:left="1980" w:hanging="0"/>
      </w:pPr>
    </w:lvl>
    <w:lvl w:ilvl="3">
      <w:start w:val="1"/>
      <w:numFmt w:val="decimal"/>
      <w:suff w:val="tab"/>
      <w:lvlText w:val="%4."/>
      <w:lvlJc w:val="left"/>
      <w:pPr>
        <w:ind w:left="2520" w:hanging="0"/>
      </w:pPr>
    </w:lvl>
    <w:lvl w:ilvl="4">
      <w:start w:val="1"/>
      <w:numFmt w:val="lowerLetter"/>
      <w:suff w:val="tab"/>
      <w:lvlText w:val="%5."/>
      <w:lvlJc w:val="left"/>
      <w:pPr>
        <w:ind w:left="3240" w:hanging="0"/>
      </w:pPr>
    </w:lvl>
    <w:lvl w:ilvl="5">
      <w:start w:val="1"/>
      <w:numFmt w:val="lowerRoman"/>
      <w:suff w:val="tab"/>
      <w:lvlText w:val="%6."/>
      <w:lvlJc w:val="left"/>
      <w:pPr>
        <w:ind w:left="4140" w:hanging="0"/>
      </w:pPr>
    </w:lvl>
    <w:lvl w:ilvl="6">
      <w:start w:val="1"/>
      <w:numFmt w:val="decimal"/>
      <w:suff w:val="tab"/>
      <w:lvlText w:val="%7."/>
      <w:lvlJc w:val="left"/>
      <w:pPr>
        <w:ind w:left="4680" w:hanging="0"/>
      </w:pPr>
    </w:lvl>
    <w:lvl w:ilvl="7">
      <w:start w:val="1"/>
      <w:numFmt w:val="lowerLetter"/>
      <w:suff w:val="tab"/>
      <w:lvlText w:val="%8."/>
      <w:lvlJc w:val="left"/>
      <w:pPr>
        <w:ind w:left="5400" w:hanging="0"/>
      </w:pPr>
    </w:lvl>
    <w:lvl w:ilvl="8">
      <w:start w:val="1"/>
      <w:numFmt w:val="lowerRoman"/>
      <w:suff w:val="tab"/>
      <w:lvlText w:val="%9."/>
      <w:lvlJc w:val="left"/>
      <w:pPr>
        <w:ind w:left="6300" w:hanging="0"/>
      </w:pPr>
    </w:lvl>
  </w:abstractNum>
  <w:abstractNum w:abstractNumId="37">
    <w:multiLevelType w:val="hybridMultilevel"/>
    <w:name w:val="Nummerierungsliste 37"/>
    <w:lvl w:ilvl="0">
      <w:numFmt w:val="bullet"/>
      <w:suff w:val="tab"/>
      <w:lvlText w:val="·"/>
      <w:lvlJc w:val="left"/>
      <w:pPr>
        <w:ind w:left="360" w:hanging="0"/>
      </w:pPr>
      <w:rPr>
        <w:rFonts w:ascii="Symbol" w:hAnsi="Symbol"/>
      </w:rPr>
    </w:lvl>
    <w:lvl w:ilvl="1">
      <w:numFmt w:val="bullet"/>
      <w:suff w:val="tab"/>
      <w:lvlText w:val="o"/>
      <w:lvlJc w:val="left"/>
      <w:pPr>
        <w:ind w:left="1080" w:hanging="0"/>
      </w:pPr>
      <w:rPr>
        <w:rFonts w:ascii="Courier New" w:hAnsi="Courier New" w:cs="Courier New"/>
      </w:rPr>
    </w:lvl>
    <w:lvl w:ilvl="2">
      <w:numFmt w:val="bullet"/>
      <w:suff w:val="tab"/>
      <w:lvlText w:val=""/>
      <w:lvlJc w:val="left"/>
      <w:pPr>
        <w:ind w:left="1800" w:hanging="0"/>
      </w:pPr>
      <w:rPr>
        <w:rFonts w:ascii="Wingdings" w:hAnsi="Wingdings" w:eastAsia="Wingdings" w:cs="Wingdings"/>
      </w:rPr>
    </w:lvl>
    <w:lvl w:ilvl="3">
      <w:numFmt w:val="bullet"/>
      <w:suff w:val="tab"/>
      <w:lvlText w:val="·"/>
      <w:lvlJc w:val="left"/>
      <w:pPr>
        <w:ind w:left="2520" w:hanging="0"/>
      </w:pPr>
      <w:rPr>
        <w:rFonts w:ascii="Symbol" w:hAnsi="Symbol"/>
      </w:rPr>
    </w:lvl>
    <w:lvl w:ilvl="4">
      <w:numFmt w:val="bullet"/>
      <w:suff w:val="tab"/>
      <w:lvlText w:val="o"/>
      <w:lvlJc w:val="left"/>
      <w:pPr>
        <w:ind w:left="3240" w:hanging="0"/>
      </w:pPr>
      <w:rPr>
        <w:rFonts w:ascii="Courier New" w:hAnsi="Courier New" w:cs="Courier New"/>
      </w:rPr>
    </w:lvl>
    <w:lvl w:ilvl="5">
      <w:numFmt w:val="bullet"/>
      <w:suff w:val="tab"/>
      <w:lvlText w:val=""/>
      <w:lvlJc w:val="left"/>
      <w:pPr>
        <w:ind w:left="3960" w:hanging="0"/>
      </w:pPr>
      <w:rPr>
        <w:rFonts w:ascii="Wingdings" w:hAnsi="Wingdings" w:eastAsia="Wingdings" w:cs="Wingdings"/>
      </w:rPr>
    </w:lvl>
    <w:lvl w:ilvl="6">
      <w:numFmt w:val="bullet"/>
      <w:suff w:val="tab"/>
      <w:lvlText w:val="·"/>
      <w:lvlJc w:val="left"/>
      <w:pPr>
        <w:ind w:left="4680" w:hanging="0"/>
      </w:pPr>
      <w:rPr>
        <w:rFonts w:ascii="Symbol" w:hAnsi="Symbol"/>
      </w:rPr>
    </w:lvl>
    <w:lvl w:ilvl="7">
      <w:numFmt w:val="bullet"/>
      <w:suff w:val="tab"/>
      <w:lvlText w:val="o"/>
      <w:lvlJc w:val="left"/>
      <w:pPr>
        <w:ind w:left="5400" w:hanging="0"/>
      </w:pPr>
      <w:rPr>
        <w:rFonts w:ascii="Courier New" w:hAnsi="Courier New" w:cs="Courier New"/>
      </w:rPr>
    </w:lvl>
    <w:lvl w:ilvl="8">
      <w:numFmt w:val="bullet"/>
      <w:suff w:val="tab"/>
      <w:lvlText w:val=""/>
      <w:lvlJc w:val="left"/>
      <w:pPr>
        <w:ind w:left="6120" w:hanging="0"/>
      </w:pPr>
      <w:rPr>
        <w:rFonts w:ascii="Wingdings" w:hAnsi="Wingdings" w:eastAsia="Wingdings" w:cs="Wingding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view w:val="print"/>
  <w:defaultTabStop w:val="720"/>
  <w:autoHyphenation w:val="1"/>
  <w:doNotShadeFormData w:val="0"/>
  <w:captions>
    <w:caption w:name="Tabelle" w:pos="below" w:numFmt="decimal"/>
    <w:caption w:name="Abbildung" w:pos="below" w:numFmt="decimal"/>
    <w:caption w:name="Grafik"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lowerRoman"/>
    <w:numStart w:val="1"/>
    <w:numRestart w:val="continuous"/>
  </w:endnotePr>
  <w:compat>
    <w:compatSetting w:name="compatibilityMode" w:uri="http://schemas.microsoft.com/office/word" w:val="15"/>
  </w:compat>
  <w:shapeDefaults>
    <o:shapedefaults v:ext="edit" spidmax="3073"/>
    <o:shapelayout v:ext="edit">
      <o:rules v:ext="edit"/>
    </o:shapelayout>
  </w:shapeDefaults>
  <w:tmPrefOne w:val="17"/>
  <w:tmPrefTwo w:val="1"/>
  <w:tmFmtPref w:val="55057515"/>
  <w:tmCommentsPr>
    <w:tmCommentsPlace w:val="0"/>
    <w:tmCommentsWidth w:val="3119"/>
    <w:tmCommentsColor w:val="-1"/>
  </w:tmCommentsPr>
  <w:tmReviewPr>
    <w:tmReviewEnabled w:val="0"/>
    <w:tmReviewShow w:val="1"/>
    <w:tmReviewPrint w:val="0"/>
    <w:tmRevisionNum w:val="3"/>
    <w:tmReviewMarkIns w:val="4"/>
    <w:tmReviewColorIns w:val="-1"/>
    <w:tmReviewMarkDel w:val="6"/>
    <w:tmReviewColorDel w:val="-1"/>
    <w:tmReviewMarkFmt w:val="1"/>
    <w:tmReviewColorFmt w:val="-1"/>
    <w:tmReviewMarkLn w:val="1"/>
    <w:tmReviewColorLn w:val="0"/>
    <w:tmReviewToolTip w:val="1"/>
  </w:tmReviewPr>
  <w:tmLastPos>
    <w:tmLastPosPage w:val="0"/>
    <w:tmLastPosSelect w:val="0"/>
    <w:tmLastPosFrameIdx w:val="0"/>
    <w:tmLastPosCaret>
      <w:tmLastPosPgfIdx w:val="0"/>
      <w:tmLastPosIdx w:val="0"/>
    </w:tmLastPosCaret>
    <w:tmLastPosAnchor>
      <w:tmLastPosPgfIdx w:val="0"/>
      <w:tmLastPosIdx w:val="0"/>
    </w:tmLastPosAnchor>
    <w:tmLastPosTblRect w:left="0" w:top="0" w:right="0" w:bottom="0"/>
  </w:tmLastPos>
  <w:tmAppRevision w:date="1543217220" w:val="1046" w:fileVer="342" w:fileVer64="64" w:fileVerOS="3"/>
  <w:guidesAndGrid showGuides="1" lockGuides="0" snapToGuides="1" snapToPageMargins="0" snapToOtherObjects="1" tolerance="8" gridDistanceHorizontal="283" gridDistanceVertical="283" showGrid="0" snapToGrid="0"/>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eastAsia="Arial" w:cs="Arial"/>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color w:val="3f3f3f"/>
      <w:sz w:val="20"/>
      <w:szCs w:val="20"/>
      <w:lang w:val="de-de"/>
    </w:rPr>
  </w:style>
  <w:style w:type="paragraph" w:styleId="para1">
    <w:name w:val="heading 1"/>
    <w:qFormat/>
    <w:basedOn w:val="para0"/>
    <w:next w:val="para0"/>
    <w:pPr>
      <w:spacing w:before="240" w:after="60"/>
      <w:outlineLvl w:val="0"/>
    </w:pPr>
    <w:rPr>
      <w:b/>
      <w:bCs/>
      <w:color w:val="181818"/>
      <w:spacing w:val="15" w:percent="112"/>
      <w:sz w:val="24"/>
      <w:szCs w:val="22"/>
    </w:rPr>
  </w:style>
  <w:style w:type="paragraph" w:styleId="para2">
    <w:name w:val="heading 2"/>
    <w:qFormat/>
    <w:basedOn w:val="para0"/>
    <w:next w:val="para0"/>
    <w:pPr>
      <w:spacing w:before="120" w:after="60"/>
      <w:outlineLvl w:val="1"/>
    </w:pPr>
    <w:rPr>
      <w:b/>
      <w:spacing w:val="15" w:percent="114"/>
      <w:szCs w:val="22"/>
      <w:lang w:eastAsia="ja-jp"/>
    </w:rPr>
  </w:style>
  <w:style w:type="paragraph" w:styleId="para3">
    <w:name w:val="heading 3"/>
    <w:qFormat/>
    <w:basedOn w:val="para0"/>
    <w:next w:val="para0"/>
    <w:pPr>
      <w:spacing w:before="300" w:after="0"/>
      <w:outlineLvl w:val="2"/>
      <w:pBdr>
        <w:top w:val="single" w:sz="6" w:space="2" w:color="FFC000" tmln="15, 20, 20, 0, 40"/>
        <w:left w:val="single" w:sz="6" w:space="2" w:color="FFC000" tmln="15, 20, 20, 0, 40"/>
        <w:bottom w:val="nil" w:sz="0" w:space="3" w:color="000000" tmln="20, 20, 20, 0, 60"/>
        <w:right w:val="nil" w:sz="0" w:space="3" w:color="000000" tmln="20, 20, 20, 0, 60"/>
        <w:between w:val="nil" w:sz="0" w:space="0" w:color="000000" tmln="20, 20, 20, 0, 0"/>
      </w:pBdr>
      <w:shd w:val="none"/>
    </w:pPr>
    <w:rPr>
      <w:caps/>
      <w:color w:val="7f5f00"/>
      <w:spacing w:val="15" w:percent="115"/>
      <w:szCs w:val="22"/>
    </w:rPr>
  </w:style>
  <w:style w:type="paragraph" w:styleId="para4">
    <w:name w:val="heading 4"/>
    <w:qFormat/>
    <w:basedOn w:val="para0"/>
    <w:next w:val="para0"/>
    <w:pPr>
      <w:spacing w:before="300" w:after="0"/>
      <w:outlineLvl w:val="3"/>
      <w:pBdr>
        <w:top w:val="dotted" w:sz="6" w:space="2" w:color="FFC000" tmln="15, 20, 20, 1, 40"/>
        <w:left w:val="dotted" w:sz="6" w:space="2" w:color="FFC000" tmln="15, 20, 20, 1, 40"/>
        <w:bottom w:val="nil" w:sz="0" w:space="3" w:color="000000" tmln="20, 20, 20, 0, 60"/>
        <w:right w:val="nil" w:sz="0" w:space="3" w:color="000000" tmln="20, 20, 20, 0, 60"/>
        <w:between w:val="nil" w:sz="0" w:space="0" w:color="000000" tmln="20, 20, 20, 0, 0"/>
      </w:pBdr>
      <w:shd w:val="none"/>
    </w:pPr>
    <w:rPr>
      <w:caps/>
      <w:color w:val="bf8f00"/>
      <w:spacing w:val="10" w:percent="110"/>
      <w:szCs w:val="22"/>
    </w:rPr>
  </w:style>
  <w:style w:type="paragraph" w:styleId="para5">
    <w:name w:val="heading 5"/>
    <w:qFormat/>
    <w:basedOn w:val="para0"/>
    <w:next w:val="para0"/>
    <w:pPr>
      <w:spacing w:before="300" w:after="0"/>
      <w:outlineLvl w:val="4"/>
      <w:pBdr>
        <w:top w:val="nil" w:sz="0" w:space="3" w:color="000000" tmln="20, 20, 20, 0, 60"/>
        <w:left w:val="nil" w:sz="0" w:space="3" w:color="000000" tmln="20, 20, 20, 0, 60"/>
        <w:bottom w:val="single" w:sz="6" w:space="1" w:color="FFC000" tmln="15, 20, 20, 0, 20"/>
        <w:right w:val="nil" w:sz="0" w:space="3" w:color="000000" tmln="20, 20, 20, 0, 60"/>
        <w:between w:val="nil" w:sz="0" w:space="0" w:color="000000" tmln="20, 20, 20, 0, 0"/>
      </w:pBdr>
      <w:shd w:val="none"/>
    </w:pPr>
    <w:rPr>
      <w:caps/>
      <w:color w:val="bf8f00"/>
      <w:spacing w:val="10" w:percent="110"/>
      <w:szCs w:val="22"/>
    </w:rPr>
  </w:style>
  <w:style w:type="paragraph" w:styleId="para6">
    <w:name w:val="heading 6"/>
    <w:qFormat/>
    <w:basedOn w:val="para0"/>
    <w:next w:val="para0"/>
    <w:pPr>
      <w:spacing w:before="300" w:after="0"/>
      <w:outlineLvl w:val="5"/>
      <w:pBdr>
        <w:top w:val="nil" w:sz="0" w:space="3" w:color="000000" tmln="20, 20, 20, 0, 60"/>
        <w:left w:val="nil" w:sz="0" w:space="3" w:color="000000" tmln="20, 20, 20, 0, 60"/>
        <w:bottom w:val="dotted" w:sz="6" w:space="1" w:color="FFC000" tmln="15, 20, 20, 1, 20"/>
        <w:right w:val="nil" w:sz="0" w:space="3" w:color="000000" tmln="20, 20, 20, 0, 60"/>
        <w:between w:val="nil" w:sz="0" w:space="0" w:color="000000" tmln="20, 20, 20, 0, 0"/>
      </w:pBdr>
      <w:shd w:val="none"/>
    </w:pPr>
    <w:rPr>
      <w:caps/>
      <w:color w:val="bf8f00"/>
      <w:spacing w:val="10" w:percent="110"/>
      <w:szCs w:val="22"/>
    </w:rPr>
  </w:style>
  <w:style w:type="paragraph" w:styleId="para7">
    <w:name w:val="heading 7"/>
    <w:qFormat/>
    <w:basedOn w:val="para0"/>
    <w:next w:val="para0"/>
    <w:pPr>
      <w:spacing w:before="300" w:after="0"/>
      <w:outlineLvl w:val="6"/>
    </w:pPr>
    <w:rPr>
      <w:caps/>
      <w:color w:val="bf8f00"/>
      <w:spacing w:val="10" w:percent="110"/>
      <w:szCs w:val="22"/>
    </w:rPr>
  </w:style>
  <w:style w:type="paragraph" w:styleId="para8">
    <w:name w:val="heading 8"/>
    <w:qFormat/>
    <w:basedOn w:val="para0"/>
    <w:next w:val="para0"/>
    <w:pPr>
      <w:spacing w:before="300" w:after="0"/>
      <w:outlineLvl w:val="7"/>
    </w:pPr>
    <w:rPr>
      <w:caps/>
      <w:spacing w:val="10" w:percent="111"/>
      <w:sz w:val="18"/>
      <w:szCs w:val="18"/>
    </w:rPr>
  </w:style>
  <w:style w:type="paragraph" w:styleId="para9">
    <w:name w:val="heading 9"/>
    <w:qFormat/>
    <w:basedOn w:val="para0"/>
    <w:next w:val="para0"/>
    <w:pPr>
      <w:spacing w:before="300" w:after="0"/>
      <w:outlineLvl w:val="8"/>
    </w:pPr>
    <w:rPr>
      <w:i/>
      <w:caps/>
      <w:spacing w:val="10" w:percent="111"/>
      <w:sz w:val="18"/>
      <w:szCs w:val="18"/>
    </w:rPr>
  </w:style>
  <w:style w:type="paragraph" w:styleId="para10">
    <w:name w:val="Title"/>
    <w:qFormat/>
    <w:basedOn w:val="para0"/>
    <w:next w:val="para0"/>
    <w:pPr>
      <w:spacing w:before="240"/>
    </w:pPr>
    <w:rPr>
      <w:color w:val="181818"/>
      <w:spacing w:val="9" w:percent="106"/>
      <w:kern w:val="1"/>
      <w:sz w:val="32"/>
      <w:szCs w:val="52"/>
    </w:rPr>
  </w:style>
  <w:style w:type="paragraph" w:styleId="para11">
    <w:name w:val="Balloon Text"/>
    <w:qFormat/>
    <w:basedOn w:val="para0"/>
    <w:pPr>
      <w:spacing w:after="0" w:line="240" w:lineRule="auto"/>
    </w:pPr>
    <w:rPr>
      <w:rFonts w:ascii="Tahoma" w:hAnsi="Tahoma" w:cs="Tahoma"/>
      <w:sz w:val="16"/>
      <w:szCs w:val="16"/>
    </w:rPr>
  </w:style>
  <w:style w:type="paragraph" w:styleId="para12">
    <w:name w:val="Header"/>
    <w:qFormat/>
    <w:basedOn w:val="para0"/>
    <w:pPr>
      <w:spacing w:after="0" w:line="240" w:lineRule="auto"/>
      <w:tabs defTabSz="720">
        <w:tab w:val="center" w:pos="4703" w:leader="none"/>
        <w:tab w:val="right" w:pos="9406" w:leader="none"/>
      </w:tabs>
    </w:pPr>
  </w:style>
  <w:style w:type="paragraph" w:styleId="para13">
    <w:name w:val="Footer"/>
    <w:qFormat/>
    <w:basedOn w:val="para0"/>
    <w:pPr>
      <w:spacing w:after="0" w:line="240" w:lineRule="auto"/>
      <w:tabs defTabSz="720">
        <w:tab w:val="center" w:pos="4703" w:leader="none"/>
        <w:tab w:val="right" w:pos="9406" w:leader="none"/>
      </w:tabs>
    </w:pPr>
  </w:style>
  <w:style w:type="paragraph" w:styleId="para14">
    <w:name w:val="caption"/>
    <w:qFormat/>
    <w:basedOn w:val="para0"/>
    <w:next w:val="para0"/>
    <w:rPr>
      <w:b/>
      <w:bCs/>
      <w:color w:val="bf8f00"/>
      <w:sz w:val="16"/>
      <w:szCs w:val="16"/>
    </w:rPr>
  </w:style>
  <w:style w:type="paragraph" w:styleId="para15">
    <w:name w:val="Subtitle"/>
    <w:qFormat/>
    <w:basedOn w:val="para0"/>
    <w:next w:val="para0"/>
    <w:pPr>
      <w:spacing w:line="240" w:lineRule="auto"/>
    </w:pPr>
    <w:rPr>
      <w:spacing w:val="10" w:percent="110"/>
      <w:szCs w:val="24"/>
    </w:rPr>
  </w:style>
  <w:style w:type="paragraph" w:styleId="para16">
    <w:name w:val="No Spacing"/>
    <w:qFormat/>
    <w:basedOn w:val="para0"/>
    <w:pPr>
      <w:spacing w:after="0" w:line="240" w:lineRule="auto"/>
    </w:pPr>
  </w:style>
  <w:style w:type="paragraph" w:styleId="para17">
    <w:name w:val="List Paragraph"/>
    <w:qFormat/>
    <w:basedOn w:val="para0"/>
    <w:pPr>
      <w:ind w:left="720"/>
      <w:contextualSpacing/>
    </w:pPr>
  </w:style>
  <w:style w:type="paragraph" w:styleId="para18">
    <w:name w:val="Quote"/>
    <w:qFormat/>
    <w:basedOn w:val="para0"/>
    <w:next w:val="para0"/>
    <w:rPr>
      <w:i/>
      <w:iCs/>
    </w:rPr>
  </w:style>
  <w:style w:type="paragraph" w:styleId="para19">
    <w:name w:val="Intense Quote"/>
    <w:qFormat/>
    <w:basedOn w:val="para0"/>
    <w:next w:val="para0"/>
    <w:pPr>
      <w:ind w:left="1296" w:right="1152"/>
      <w:spacing w:after="0"/>
      <w:pBdr>
        <w:top w:val="single" w:sz="4" w:space="10" w:color="FFC000" tmln="10, 20, 20, 0, 200"/>
        <w:left w:val="single" w:sz="4" w:space="10" w:color="FFC000" tmln="10, 20, 20, 0, 200"/>
        <w:bottom w:val="nil" w:sz="0" w:space="3" w:color="000000" tmln="20, 20, 20, 0, 60"/>
        <w:right w:val="nil" w:sz="0" w:space="3" w:color="000000" tmln="20, 20, 20, 0, 60"/>
        <w:between w:val="nil" w:sz="0" w:space="0" w:color="000000" tmln="20, 20, 20, 0, 0"/>
      </w:pBdr>
      <w:shd w:val="none"/>
    </w:pPr>
    <w:rPr>
      <w:i/>
      <w:iCs/>
      <w:color w:val="ffc000"/>
    </w:rPr>
  </w:style>
  <w:style w:type="paragraph" w:styleId="para20">
    <w:name w:val="TOC Heading"/>
    <w:qFormat/>
    <w:basedOn w:val="para1"/>
    <w:next w:val="para0"/>
    <w:pPr>
      <w:outlineLvl w:val="9"/>
    </w:pPr>
    <w:rPr>
      <w:lang w:bidi="en-us"/>
    </w:rPr>
  </w:style>
  <w:style w:type="paragraph" w:styleId="para21" w:customStyle="1">
    <w:name w:val="annotation text"/>
    <w:qFormat/>
    <w:basedOn w:val="para0"/>
    <w:pPr>
      <w:spacing w:line="240" w:lineRule="auto"/>
    </w:pPr>
  </w:style>
  <w:style w:type="paragraph" w:styleId="para22" w:customStyle="1">
    <w:name w:val="annotation subject"/>
    <w:qFormat/>
    <w:basedOn w:val="para21"/>
    <w:next w:val="para21"/>
    <w:rPr>
      <w:b/>
      <w:bCs/>
    </w:rPr>
  </w:style>
  <w:style w:type="paragraph" w:styleId="para23">
    <w:name w:val="toc 1"/>
    <w:qFormat/>
    <w:basedOn w:val="para0"/>
    <w:next w:val="para0"/>
    <w:pPr>
      <w:spacing w:after="100"/>
    </w:pPr>
  </w:style>
  <w:style w:type="paragraph" w:styleId="para24">
    <w:name w:val="toc 2"/>
    <w:qFormat/>
    <w:basedOn w:val="para0"/>
    <w:next w:val="para0"/>
    <w:pPr>
      <w:ind w:left="220"/>
      <w:spacing w:after="100"/>
    </w:pPr>
  </w:style>
  <w:style w:type="paragraph" w:styleId="para25">
    <w:name w:val="Footnote Text"/>
    <w:qFormat/>
    <w:basedOn w:val="para0"/>
    <w:pPr>
      <w:spacing w:after="0" w:line="240" w:lineRule="auto"/>
    </w:pPr>
  </w:style>
  <w:style w:type="character" w:styleId="char0" w:default="1">
    <w:name w:val="Default Paragraph Font"/>
  </w:style>
  <w:style w:type="character" w:styleId="char1" w:customStyle="1">
    <w:name w:val="Titel Zchn"/>
    <w:basedOn w:val="char0"/>
    <w:rPr>
      <w:rFonts w:ascii="Arial" w:hAnsi="Arial"/>
      <w:color w:val="181818"/>
      <w:spacing w:val="9" w:percent="106"/>
      <w:kern w:val="1"/>
      <w:sz w:val="32"/>
      <w:szCs w:val="52"/>
      <w:lang w:val="de-de"/>
    </w:rPr>
  </w:style>
  <w:style w:type="character" w:styleId="char2" w:customStyle="1">
    <w:name w:val="Überschrift 1 Zchn"/>
    <w:basedOn w:val="char0"/>
    <w:rPr>
      <w:rFonts w:ascii="Arial" w:hAnsi="Arial"/>
      <w:b/>
      <w:bCs/>
      <w:color w:val="181818"/>
      <w:spacing w:val="15" w:percent="112"/>
      <w:sz w:val="24"/>
      <w:lang w:val="de-de"/>
    </w:rPr>
  </w:style>
  <w:style w:type="character" w:styleId="char3" w:customStyle="1">
    <w:name w:val="Sprechblasentext Zchn"/>
    <w:basedOn w:val="char0"/>
    <w:rPr>
      <w:rFonts w:ascii="Tahoma" w:hAnsi="Tahoma" w:cs="Tahoma"/>
      <w:sz w:val="16"/>
      <w:szCs w:val="16"/>
    </w:rPr>
  </w:style>
  <w:style w:type="character" w:styleId="char4" w:customStyle="1">
    <w:name w:val="Kopfzeile Zchn"/>
    <w:basedOn w:val="char0"/>
  </w:style>
  <w:style w:type="character" w:styleId="char5" w:customStyle="1">
    <w:name w:val="Fußzeile Zchn"/>
    <w:basedOn w:val="char0"/>
  </w:style>
  <w:style w:type="character" w:styleId="char6" w:customStyle="1">
    <w:name w:val="Überschrift 2 Zchn"/>
    <w:basedOn w:val="char0"/>
    <w:rPr>
      <w:rFonts w:ascii="Arial" w:hAnsi="Arial"/>
      <w:b/>
      <w:color w:val="3f3f3f"/>
      <w:spacing w:val="15" w:percent="114"/>
      <w:sz w:val="20"/>
      <w:lang w:val="de-de" w:eastAsia="ja-jp"/>
    </w:rPr>
  </w:style>
  <w:style w:type="character" w:styleId="char7" w:customStyle="1">
    <w:name w:val="Überschrift 3 Zchn"/>
    <w:basedOn w:val="char0"/>
    <w:rPr>
      <w:caps/>
      <w:color w:val="7f5f00"/>
      <w:spacing w:val="0" w:percent="100"/>
    </w:rPr>
  </w:style>
  <w:style w:type="character" w:styleId="char8" w:customStyle="1">
    <w:name w:val="Überschrift 4 Zchn"/>
    <w:basedOn w:val="char0"/>
    <w:rPr>
      <w:caps/>
      <w:color w:val="bf8f00"/>
      <w:spacing w:val="0" w:percent="100"/>
    </w:rPr>
  </w:style>
  <w:style w:type="character" w:styleId="char9" w:customStyle="1">
    <w:name w:val="Überschrift 5 Zchn"/>
    <w:basedOn w:val="char0"/>
    <w:rPr>
      <w:caps/>
      <w:color w:val="bf8f00"/>
      <w:spacing w:val="0" w:percent="100"/>
    </w:rPr>
  </w:style>
  <w:style w:type="character" w:styleId="char10" w:customStyle="1">
    <w:name w:val="Überschrift 6 Zchn"/>
    <w:basedOn w:val="char0"/>
    <w:rPr>
      <w:caps/>
      <w:color w:val="bf8f00"/>
      <w:spacing w:val="0" w:percent="100"/>
    </w:rPr>
  </w:style>
  <w:style w:type="character" w:styleId="char11" w:customStyle="1">
    <w:name w:val="Überschrift 7 Zchn"/>
    <w:basedOn w:val="char0"/>
    <w:rPr>
      <w:caps/>
      <w:color w:val="bf8f00"/>
      <w:spacing w:val="0" w:percent="100"/>
    </w:rPr>
  </w:style>
  <w:style w:type="character" w:styleId="char12" w:customStyle="1">
    <w:name w:val="Überschrift 8 Zchn"/>
    <w:basedOn w:val="char0"/>
    <w:rPr>
      <w:caps/>
      <w:spacing w:val="10" w:percent="111"/>
      <w:sz w:val="18"/>
      <w:szCs w:val="18"/>
    </w:rPr>
  </w:style>
  <w:style w:type="character" w:styleId="char13" w:customStyle="1">
    <w:name w:val="Überschrift 9 Zchn"/>
    <w:basedOn w:val="char0"/>
    <w:rPr>
      <w:i/>
      <w:caps/>
      <w:spacing w:val="10" w:percent="111"/>
      <w:sz w:val="18"/>
      <w:szCs w:val="18"/>
    </w:rPr>
  </w:style>
  <w:style w:type="character" w:styleId="char14" w:customStyle="1">
    <w:name w:val="Untertitel Zchn"/>
    <w:basedOn w:val="char0"/>
    <w:rPr>
      <w:rFonts w:ascii="Arial" w:hAnsi="Arial"/>
      <w:color w:val="3f3f3f"/>
      <w:spacing w:val="10" w:percent="110"/>
      <w:sz w:val="20"/>
      <w:szCs w:val="24"/>
      <w:lang w:val="de-de"/>
    </w:rPr>
  </w:style>
  <w:style w:type="character" w:styleId="char15">
    <w:name w:val="Strong"/>
    <w:rPr>
      <w:b/>
      <w:bCs/>
    </w:rPr>
  </w:style>
  <w:style w:type="character" w:styleId="char16">
    <w:name w:val="Emphasis"/>
    <w:rPr>
      <w:i/>
      <w:lang w:val="de-de"/>
    </w:rPr>
  </w:style>
  <w:style w:type="character" w:styleId="char17" w:customStyle="1">
    <w:name w:val="Kein Leerraum Zchn"/>
    <w:basedOn w:val="char0"/>
    <w:rPr>
      <w:color w:val="3f3f3f"/>
      <w:szCs w:val="20"/>
    </w:rPr>
  </w:style>
  <w:style w:type="character" w:styleId="char18" w:customStyle="1">
    <w:name w:val="Zitat Zchn"/>
    <w:basedOn w:val="char0"/>
    <w:rPr>
      <w:i/>
      <w:iCs/>
      <w:sz w:val="20"/>
      <w:szCs w:val="20"/>
    </w:rPr>
  </w:style>
  <w:style w:type="character" w:styleId="char19" w:customStyle="1">
    <w:name w:val="Intensives Zitat Zchn"/>
    <w:basedOn w:val="char0"/>
    <w:rPr>
      <w:i/>
      <w:iCs/>
      <w:color w:val="ffc000"/>
      <w:sz w:val="20"/>
      <w:szCs w:val="20"/>
    </w:rPr>
  </w:style>
  <w:style w:type="character" w:styleId="char20">
    <w:name w:val="Subtle Emphasis"/>
    <w:rPr>
      <w:i/>
      <w:iCs/>
      <w:color w:val="7f5f00"/>
    </w:rPr>
  </w:style>
  <w:style w:type="character" w:styleId="char21">
    <w:name w:val="Intense Emphasis"/>
    <w:basedOn w:val="char6"/>
    <w:rPr>
      <w:rFonts w:ascii="Arial" w:hAnsi="Arial"/>
      <w:b/>
      <w:color w:val="3f3f3f"/>
      <w:spacing w:val="15" w:percent="114"/>
      <w:sz w:val="20"/>
      <w:u w:color="auto" w:val="single"/>
      <w:lang w:val="de-de" w:eastAsia="ja-jp"/>
    </w:rPr>
  </w:style>
  <w:style w:type="character" w:styleId="char22">
    <w:name w:val="Subtle Reference"/>
    <w:rPr>
      <w:b/>
      <w:bCs/>
      <w:color w:val="ffc000"/>
    </w:rPr>
  </w:style>
  <w:style w:type="character" w:styleId="char23">
    <w:name w:val="Intense Reference"/>
    <w:rPr>
      <w:b/>
      <w:bCs/>
      <w:i/>
      <w:iCs/>
      <w:caps/>
      <w:color w:val="ffc000"/>
    </w:rPr>
  </w:style>
  <w:style w:type="character" w:styleId="char24">
    <w:name w:val="Book Title"/>
    <w:rPr>
      <w:b/>
      <w:bCs/>
      <w:i/>
      <w:iCs/>
      <w:spacing w:val="0" w:percent="100"/>
    </w:rPr>
  </w:style>
  <w:style w:type="character" w:styleId="char25">
    <w:name w:val="Hyperlink"/>
    <w:basedOn w:val="char0"/>
    <w:rPr>
      <w:color w:val="262672"/>
      <w:u w:color="auto" w:val="single"/>
    </w:rPr>
  </w:style>
  <w:style w:type="character" w:styleId="char26" w:customStyle="1">
    <w:name w:val="annotation reference"/>
    <w:basedOn w:val="char0"/>
    <w:rPr>
      <w:sz w:val="16"/>
      <w:szCs w:val="16"/>
    </w:rPr>
  </w:style>
  <w:style w:type="character" w:styleId="char27" w:customStyle="1">
    <w:name w:val="Kommentartext Zchn"/>
    <w:basedOn w:val="char0"/>
    <w:rPr>
      <w:color w:val="3f3f3f"/>
      <w:sz w:val="20"/>
      <w:szCs w:val="20"/>
    </w:rPr>
  </w:style>
  <w:style w:type="character" w:styleId="char28" w:customStyle="1">
    <w:name w:val="Kommentarthema Zchn"/>
    <w:basedOn w:val="char27"/>
    <w:rPr>
      <w:b/>
      <w:bCs/>
      <w:color w:val="3f3f3f"/>
      <w:sz w:val="20"/>
      <w:szCs w:val="20"/>
    </w:rPr>
  </w:style>
  <w:style w:type="character" w:styleId="char29" w:customStyle="1">
    <w:name w:val="Fußnotentext Zchn"/>
    <w:basedOn w:val="char0"/>
    <w:rPr>
      <w:rFonts w:ascii="Arial" w:hAnsi="Arial"/>
      <w:color w:val="3f3f3f"/>
      <w:sz w:val="20"/>
      <w:szCs w:val="20"/>
    </w:rPr>
  </w:style>
  <w:style w:type="character" w:styleId="char30">
    <w:name w:val="Footnote Reference"/>
    <w:basedOn w:val="char0"/>
    <w:rPr>
      <w:vertAlign w:val="superscript"/>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15="http://schemas.microsoft.com/office/word/2012/wordml" mc:Ignorable="w14 wp14 w15">
  <w:docDefaults>
    <w:rPrDefault>
      <w:rPr>
        <w:rFonts w:ascii="Arial" w:hAnsi="Arial" w:eastAsia="Arial" w:cs="Arial"/>
        <w:sz w:val="22"/>
        <w:szCs w:val="22"/>
        <w:lang w:val="en-us" w:eastAsia="en-us" w:bidi="ar-sa"/>
      </w:rPr>
    </w:rPrDefault>
    <w:pPrDefault>
      <w:pPr>
        <w:spacing w:after="120" w:line="276" w:lineRule="auto"/>
        <w:jc w:val="both"/>
      </w:pPr>
    </w:pPrDefault>
  </w:docDefaults>
  <w:latentStyles w:defLockedState="0" w:defUIPriority="99" w:defSemiHidden="0" w:defUnhideWhenUsed="0" w:defQFormat="0" w:count="371">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lsdException w:name="footer"/>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lsdException w:name="FollowedHyperlink"/>
    <w:lsdException w:name="Strong" w:semiHidden="0" w:uiPriority="22" w:unhideWhenUsed="0" w:qFormat="1"/>
    <w:lsdException w:name="Emphasis" w:semiHidden="0" w:uiPriority="20" w:unhideWhenUsed="0" w:qFormat="1"/>
    <w:lsdException w:name="Document Map"/>
    <w:lsdException w:name="Plain Text"/>
    <w:lsdException w:name="E-mail Signature"/>
    <w:lsdException w:name="HTML Top of Form"/>
    <w:lsdException w:name="HTML Bottom of Form"/>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lsdException w:name="annotation subject"/>
    <w:lsdException w:name="No List"/>
    <w:lsdException w:name="Outline List 1"/>
    <w:lsdException w:name="Outline List 2"/>
    <w:lsdException w:name="Outline List 3"/>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semiHidden="0" w:uiPriority="59" w:unhideWhenUsed="0"/>
    <w:lsdException w:name="Table Theme"/>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sdException w:name="Plain Table 1" w:semiHidden="0" w:uiPriority="41" w:unhideWhenUsed="0"/>
    <w:lsdException w:name="Plain Table 2" w:semiHidden="0" w:uiPriority="42" w:unhideWhenUsed="0"/>
    <w:lsdException w:name="Plain Table 3" w:semiHidden="0" w:uiPriority="43" w:unhideWhenUsed="0"/>
    <w:lsdException w:name="Plain Table 4" w:semiHidden="0" w:uiPriority="44" w:unhideWhenUsed="0"/>
    <w:lsdException w:name="Plain Table 5" w:semiHidden="0" w:uiPriority="45" w:unhideWhenUsed="0"/>
    <w:lsdException w:name="Grid Table Light" w:semiHidden="0" w:uiPriority="40" w:unhideWhenUsed="0"/>
    <w:lsdException w:name="Grid Table 1 Light" w:semiHidden="0" w:uiPriority="46" w:unhideWhenUsed="0"/>
    <w:lsdException w:name="Grid Table 2" w:semiHidden="0" w:uiPriority="47" w:unhideWhenUsed="0"/>
    <w:lsdException w:name="Grid Table 3" w:semiHidden="0" w:uiPriority="48" w:unhideWhenUsed="0"/>
    <w:lsdException w:name="Grid Table 4" w:semiHidden="0" w:uiPriority="49" w:unhideWhenUsed="0"/>
    <w:lsdException w:name="Grid Table 5 Dark" w:semiHidden="0" w:uiPriority="50" w:unhideWhenUsed="0"/>
    <w:lsdException w:name="Grid Table 6 Colorful" w:semiHidden="0" w:uiPriority="51" w:unhideWhenUsed="0"/>
    <w:lsdException w:name="Grid Table 7 Colorful" w:semiHidden="0" w:uiPriority="52" w:unhideWhenUsed="0"/>
    <w:lsdException w:name="Grid Table 1 Light Accent 1" w:semiHidden="0" w:uiPriority="46" w:unhideWhenUsed="0"/>
    <w:lsdException w:name="Grid Table 2 Accent 1" w:semiHidden="0" w:uiPriority="47" w:unhideWhenUsed="0"/>
    <w:lsdException w:name="Grid Table 3 Accent 1" w:semiHidden="0" w:uiPriority="48" w:unhideWhenUsed="0"/>
    <w:lsdException w:name="Grid Table 4 Accent 1" w:semiHidden="0" w:uiPriority="49" w:unhideWhenUsed="0"/>
    <w:lsdException w:name="Grid Table 5 Dark Accent 1" w:semiHidden="0" w:uiPriority="50" w:unhideWhenUsed="0"/>
    <w:lsdException w:name="Grid Table 6 Colorful Accent 1" w:semiHidden="0" w:uiPriority="51" w:unhideWhenUsed="0"/>
    <w:lsdException w:name="Grid Table 7 Colorful Accent 1" w:semiHidden="0" w:uiPriority="52" w:unhideWhenUsed="0"/>
    <w:lsdException w:name="Grid Table 1 Light Accent 2" w:semiHidden="0" w:uiPriority="46" w:unhideWhenUsed="0"/>
    <w:lsdException w:name="Grid Table 2 Accent 2" w:semiHidden="0" w:uiPriority="47" w:unhideWhenUsed="0"/>
    <w:lsdException w:name="Grid Table 3 Accent 2" w:semiHidden="0" w:uiPriority="48" w:unhideWhenUsed="0"/>
    <w:lsdException w:name="Grid Table 4 Accent 2" w:semiHidden="0" w:uiPriority="49" w:unhideWhenUsed="0"/>
    <w:lsdException w:name="Grid Table 5 Dark Accent 2" w:semiHidden="0" w:uiPriority="50" w:unhideWhenUsed="0"/>
    <w:lsdException w:name="Grid Table 6 Colorful Accent 2" w:semiHidden="0" w:uiPriority="51" w:unhideWhenUsed="0"/>
    <w:lsdException w:name="Grid Table 7 Colorful Accent 2" w:semiHidden="0" w:uiPriority="52" w:unhideWhenUsed="0"/>
    <w:lsdException w:name="Grid Table 1 Light Accent 3" w:semiHidden="0" w:uiPriority="46" w:unhideWhenUsed="0"/>
    <w:lsdException w:name="Grid Table 2 Accent 3" w:semiHidden="0" w:uiPriority="47" w:unhideWhenUsed="0"/>
    <w:lsdException w:name="Grid Table 3 Accent 3" w:semiHidden="0" w:uiPriority="48" w:unhideWhenUsed="0"/>
    <w:lsdException w:name="Grid Table 4 Accent 3" w:semiHidden="0" w:uiPriority="49" w:unhideWhenUsed="0"/>
    <w:lsdException w:name="Grid Table 5 Dark Accent 3" w:semiHidden="0" w:uiPriority="50" w:unhideWhenUsed="0"/>
    <w:lsdException w:name="Grid Table 6 Colorful Accent 3" w:semiHidden="0" w:uiPriority="51" w:unhideWhenUsed="0"/>
    <w:lsdException w:name="Grid Table 7 Colorful Accent 3" w:semiHidden="0" w:uiPriority="52" w:unhideWhenUsed="0"/>
    <w:lsdException w:name="Grid Table 1 Light Accent 4" w:semiHidden="0" w:uiPriority="46" w:unhideWhenUsed="0"/>
    <w:lsdException w:name="Grid Table 2 Accent 4" w:semiHidden="0" w:uiPriority="47" w:unhideWhenUsed="0"/>
    <w:lsdException w:name="Grid Table 3 Accent 4" w:semiHidden="0" w:uiPriority="48" w:unhideWhenUsed="0"/>
    <w:lsdException w:name="Grid Table 4 Accent 4" w:semiHidden="0" w:uiPriority="49" w:unhideWhenUsed="0"/>
    <w:lsdException w:name="Grid Table 5 Dark Accent 4" w:semiHidden="0" w:uiPriority="50" w:unhideWhenUsed="0"/>
    <w:lsdException w:name="Grid Table 6 Colorful Accent 4" w:semiHidden="0" w:uiPriority="51" w:unhideWhenUsed="0"/>
    <w:lsdException w:name="Grid Table 7 Colorful Accent 4" w:semiHidden="0" w:uiPriority="52" w:unhideWhenUsed="0"/>
    <w:lsdException w:name="Grid Table 1 Light Accent 5" w:semiHidden="0" w:uiPriority="46" w:unhideWhenUsed="0"/>
    <w:lsdException w:name="Grid Table 2 Accent 5" w:semiHidden="0" w:uiPriority="47" w:unhideWhenUsed="0"/>
    <w:lsdException w:name="Grid Table 3 Accent 5" w:semiHidden="0" w:uiPriority="48" w:unhideWhenUsed="0"/>
    <w:lsdException w:name="Grid Table 4 Accent 5" w:semiHidden="0" w:uiPriority="49" w:unhideWhenUsed="0"/>
    <w:lsdException w:name="Grid Table 5 Dark Accent 5" w:semiHidden="0" w:uiPriority="50" w:unhideWhenUsed="0"/>
    <w:lsdException w:name="Grid Table 6 Colorful Accent 5" w:semiHidden="0" w:uiPriority="51" w:unhideWhenUsed="0"/>
    <w:lsdException w:name="Grid Table 7 Colorful Accent 5" w:semiHidden="0" w:uiPriority="52" w:unhideWhenUsed="0"/>
    <w:lsdException w:name="Grid Table 1 Light Accent 6" w:semiHidden="0" w:uiPriority="46" w:unhideWhenUsed="0"/>
    <w:lsdException w:name="Grid Table 2 Accent 6" w:semiHidden="0" w:uiPriority="47" w:unhideWhenUsed="0"/>
    <w:lsdException w:name="Grid Table 3 Accent 6" w:semiHidden="0" w:uiPriority="48" w:unhideWhenUsed="0"/>
    <w:lsdException w:name="Grid Table 4 Accent 6" w:semiHidden="0" w:uiPriority="49" w:unhideWhenUsed="0"/>
    <w:lsdException w:name="Grid Table 5 Dark Accent 6" w:semiHidden="0" w:uiPriority="50" w:unhideWhenUsed="0"/>
    <w:lsdException w:name="Grid Table 6 Colorful Accent 6" w:semiHidden="0" w:uiPriority="51" w:unhideWhenUsed="0"/>
    <w:lsdException w:name="Grid Table 7 Colorful Accent 6" w:semiHidden="0" w:uiPriority="52" w:unhideWhenUsed="0"/>
    <w:lsdException w:name="List Table 1 Light" w:semiHidden="0" w:uiPriority="46" w:unhideWhenUsed="0"/>
    <w:lsdException w:name="List Table 2" w:semiHidden="0" w:uiPriority="47" w:unhideWhenUsed="0"/>
    <w:lsdException w:name="List Table 3" w:semiHidden="0" w:uiPriority="48" w:unhideWhenUsed="0"/>
    <w:lsdException w:name="List Table 4" w:semiHidden="0" w:uiPriority="49" w:unhideWhenUsed="0"/>
    <w:lsdException w:name="List Table 5 Dark" w:semiHidden="0" w:uiPriority="50" w:unhideWhenUsed="0"/>
    <w:lsdException w:name="List Table 6 Colorful" w:semiHidden="0" w:uiPriority="51" w:unhideWhenUsed="0"/>
    <w:lsdException w:name="List Table 7 Colorful" w:semiHidden="0" w:uiPriority="52" w:unhideWhenUsed="0"/>
    <w:lsdException w:name="List Table 1 Light Accent 1" w:semiHidden="0" w:uiPriority="46" w:unhideWhenUsed="0"/>
    <w:lsdException w:name="List Table 2 Accent 1" w:semiHidden="0" w:uiPriority="47" w:unhideWhenUsed="0"/>
    <w:lsdException w:name="List Table 3 Accent 1" w:semiHidden="0" w:uiPriority="48" w:unhideWhenUsed="0"/>
    <w:lsdException w:name="List Table 4 Accent 1" w:semiHidden="0" w:uiPriority="49" w:unhideWhenUsed="0"/>
    <w:lsdException w:name="List Table 5 Dark Accent 1" w:semiHidden="0" w:uiPriority="50" w:unhideWhenUsed="0"/>
    <w:lsdException w:name="List Table 6 Colorful Accent 1" w:semiHidden="0" w:uiPriority="51" w:unhideWhenUsed="0"/>
    <w:lsdException w:name="List Table 7 Colorful Accent 1" w:semiHidden="0" w:uiPriority="52" w:unhideWhenUsed="0"/>
    <w:lsdException w:name="List Table 1 Light Accent 2" w:semiHidden="0" w:uiPriority="46" w:unhideWhenUsed="0"/>
    <w:lsdException w:name="List Table 2 Accent 2" w:semiHidden="0" w:uiPriority="47" w:unhideWhenUsed="0"/>
    <w:lsdException w:name="List Table 3 Accent 2" w:semiHidden="0" w:uiPriority="48" w:unhideWhenUsed="0"/>
    <w:lsdException w:name="List Table 4 Accent 2" w:semiHidden="0" w:uiPriority="49" w:unhideWhenUsed="0"/>
    <w:lsdException w:name="List Table 5 Dark Accent 2" w:semiHidden="0" w:uiPriority="50" w:unhideWhenUsed="0"/>
    <w:lsdException w:name="List Table 6 Colorful Accent 2" w:semiHidden="0" w:uiPriority="51" w:unhideWhenUsed="0"/>
    <w:lsdException w:name="List Table 7 Colorful Accent 2" w:semiHidden="0" w:uiPriority="52" w:unhideWhenUsed="0"/>
    <w:lsdException w:name="List Table 1 Light Accent 3" w:semiHidden="0" w:uiPriority="46" w:unhideWhenUsed="0"/>
    <w:lsdException w:name="List Table 2 Accent 3" w:semiHidden="0" w:uiPriority="47" w:unhideWhenUsed="0"/>
    <w:lsdException w:name="List Table 3 Accent 3" w:semiHidden="0" w:uiPriority="48" w:unhideWhenUsed="0"/>
    <w:lsdException w:name="List Table 4 Accent 3" w:semiHidden="0" w:uiPriority="49" w:unhideWhenUsed="0"/>
    <w:lsdException w:name="List Table 5 Dark Accent 3" w:semiHidden="0" w:uiPriority="50" w:unhideWhenUsed="0"/>
    <w:lsdException w:name="List Table 6 Colorful Accent 3" w:semiHidden="0" w:uiPriority="51" w:unhideWhenUsed="0"/>
    <w:lsdException w:name="List Table 7 Colorful Accent 3" w:semiHidden="0" w:uiPriority="52" w:unhideWhenUsed="0"/>
    <w:lsdException w:name="List Table 1 Light Accent 4" w:semiHidden="0" w:uiPriority="46" w:unhideWhenUsed="0"/>
    <w:lsdException w:name="List Table 2 Accent 4" w:semiHidden="0" w:uiPriority="47" w:unhideWhenUsed="0"/>
    <w:lsdException w:name="List Table 3 Accent 4" w:semiHidden="0" w:uiPriority="48" w:unhideWhenUsed="0"/>
    <w:lsdException w:name="List Table 4 Accent 4" w:semiHidden="0" w:uiPriority="49" w:unhideWhenUsed="0"/>
    <w:lsdException w:name="List Table 5 Dark Accent 4" w:semiHidden="0" w:uiPriority="50" w:unhideWhenUsed="0"/>
    <w:lsdException w:name="List Table 6 Colorful Accent 4" w:semiHidden="0" w:uiPriority="51" w:unhideWhenUsed="0"/>
    <w:lsdException w:name="List Table 7 Colorful Accent 4" w:semiHidden="0" w:uiPriority="52" w:unhideWhenUsed="0"/>
    <w:lsdException w:name="List Table 1 Light Accent 5" w:semiHidden="0" w:uiPriority="46" w:unhideWhenUsed="0"/>
    <w:lsdException w:name="List Table 2 Accent 5" w:semiHidden="0" w:uiPriority="47" w:unhideWhenUsed="0"/>
    <w:lsdException w:name="List Table 3 Accent 5" w:semiHidden="0" w:uiPriority="48" w:unhideWhenUsed="0"/>
    <w:lsdException w:name="List Table 4 Accent 5" w:semiHidden="0" w:uiPriority="49" w:unhideWhenUsed="0"/>
    <w:lsdException w:name="List Table 5 Dark Accent 5" w:semiHidden="0" w:uiPriority="50" w:unhideWhenUsed="0"/>
    <w:lsdException w:name="List Table 6 Colorful Accent 5" w:semiHidden="0" w:uiPriority="51" w:unhideWhenUsed="0"/>
    <w:lsdException w:name="List Table 7 Colorful Accent 5" w:semiHidden="0" w:uiPriority="52" w:unhideWhenUsed="0"/>
    <w:lsdException w:name="List Table 1 Light Accent 6" w:semiHidden="0" w:uiPriority="46" w:unhideWhenUsed="0"/>
    <w:lsdException w:name="List Table 2 Accent 6" w:semiHidden="0" w:uiPriority="47" w:unhideWhenUsed="0"/>
    <w:lsdException w:name="List Table 3 Accent 6" w:semiHidden="0" w:uiPriority="48" w:unhideWhenUsed="0"/>
    <w:lsdException w:name="List Table 4 Accent 6" w:semiHidden="0" w:uiPriority="49" w:unhideWhenUsed="0"/>
    <w:lsdException w:name="List Table 5 Dark Accent 6" w:semiHidden="0" w:uiPriority="50" w:unhideWhenUsed="0"/>
    <w:lsdException w:name="List Table 6 Colorful Accent 6" w:semiHidden="0" w:uiPriority="51" w:unhideWhenUsed="0"/>
    <w:lsdException w:name="List Table 7 Colorful Accent 6" w:semiHidden="0" w:uiPriority="52" w:unhideWhenUsed="0"/>
  </w:latentStyles>
  <w:style w:type="paragraph" w:styleId="para0" w:default="1">
    <w:name w:val="Normal"/>
    <w:qFormat/>
    <w:rPr>
      <w:color w:val="3f3f3f"/>
      <w:sz w:val="20"/>
      <w:szCs w:val="20"/>
      <w:lang w:val="de-de"/>
    </w:rPr>
  </w:style>
  <w:style w:type="paragraph" w:styleId="para1">
    <w:name w:val="heading 1"/>
    <w:qFormat/>
    <w:basedOn w:val="para0"/>
    <w:next w:val="para0"/>
    <w:pPr>
      <w:spacing w:before="240" w:after="60"/>
      <w:outlineLvl w:val="0"/>
    </w:pPr>
    <w:rPr>
      <w:b/>
      <w:bCs/>
      <w:color w:val="181818"/>
      <w:spacing w:val="15" w:percent="112"/>
      <w:sz w:val="24"/>
      <w:szCs w:val="22"/>
    </w:rPr>
  </w:style>
  <w:style w:type="paragraph" w:styleId="para2">
    <w:name w:val="heading 2"/>
    <w:qFormat/>
    <w:basedOn w:val="para0"/>
    <w:next w:val="para0"/>
    <w:pPr>
      <w:spacing w:before="120" w:after="60"/>
      <w:outlineLvl w:val="1"/>
    </w:pPr>
    <w:rPr>
      <w:b/>
      <w:spacing w:val="15" w:percent="114"/>
      <w:szCs w:val="22"/>
      <w:lang w:eastAsia="ja-jp"/>
    </w:rPr>
  </w:style>
  <w:style w:type="paragraph" w:styleId="para3">
    <w:name w:val="heading 3"/>
    <w:qFormat/>
    <w:basedOn w:val="para0"/>
    <w:next w:val="para0"/>
    <w:pPr>
      <w:spacing w:before="300" w:after="0"/>
      <w:outlineLvl w:val="2"/>
      <w:pBdr>
        <w:top w:val="single" w:sz="6" w:space="2" w:color="FFC000" tmln="15, 20, 20, 0, 40"/>
        <w:left w:val="single" w:sz="6" w:space="2" w:color="FFC000" tmln="15, 20, 20, 0, 40"/>
        <w:bottom w:val="nil" w:sz="0" w:space="3" w:color="000000" tmln="20, 20, 20, 0, 60"/>
        <w:right w:val="nil" w:sz="0" w:space="3" w:color="000000" tmln="20, 20, 20, 0, 60"/>
        <w:between w:val="nil" w:sz="0" w:space="0" w:color="000000" tmln="20, 20, 20, 0, 0"/>
      </w:pBdr>
      <w:shd w:val="none"/>
    </w:pPr>
    <w:rPr>
      <w:caps/>
      <w:color w:val="7f5f00"/>
      <w:spacing w:val="15" w:percent="115"/>
      <w:szCs w:val="22"/>
    </w:rPr>
  </w:style>
  <w:style w:type="paragraph" w:styleId="para4">
    <w:name w:val="heading 4"/>
    <w:qFormat/>
    <w:basedOn w:val="para0"/>
    <w:next w:val="para0"/>
    <w:pPr>
      <w:spacing w:before="300" w:after="0"/>
      <w:outlineLvl w:val="3"/>
      <w:pBdr>
        <w:top w:val="dotted" w:sz="6" w:space="2" w:color="FFC000" tmln="15, 20, 20, 1, 40"/>
        <w:left w:val="dotted" w:sz="6" w:space="2" w:color="FFC000" tmln="15, 20, 20, 1, 40"/>
        <w:bottom w:val="nil" w:sz="0" w:space="3" w:color="000000" tmln="20, 20, 20, 0, 60"/>
        <w:right w:val="nil" w:sz="0" w:space="3" w:color="000000" tmln="20, 20, 20, 0, 60"/>
        <w:between w:val="nil" w:sz="0" w:space="0" w:color="000000" tmln="20, 20, 20, 0, 0"/>
      </w:pBdr>
      <w:shd w:val="none"/>
    </w:pPr>
    <w:rPr>
      <w:caps/>
      <w:color w:val="bf8f00"/>
      <w:spacing w:val="10" w:percent="110"/>
      <w:szCs w:val="22"/>
    </w:rPr>
  </w:style>
  <w:style w:type="paragraph" w:styleId="para5">
    <w:name w:val="heading 5"/>
    <w:qFormat/>
    <w:basedOn w:val="para0"/>
    <w:next w:val="para0"/>
    <w:pPr>
      <w:spacing w:before="300" w:after="0"/>
      <w:outlineLvl w:val="4"/>
      <w:pBdr>
        <w:top w:val="nil" w:sz="0" w:space="3" w:color="000000" tmln="20, 20, 20, 0, 60"/>
        <w:left w:val="nil" w:sz="0" w:space="3" w:color="000000" tmln="20, 20, 20, 0, 60"/>
        <w:bottom w:val="single" w:sz="6" w:space="1" w:color="FFC000" tmln="15, 20, 20, 0, 20"/>
        <w:right w:val="nil" w:sz="0" w:space="3" w:color="000000" tmln="20, 20, 20, 0, 60"/>
        <w:between w:val="nil" w:sz="0" w:space="0" w:color="000000" tmln="20, 20, 20, 0, 0"/>
      </w:pBdr>
      <w:shd w:val="none"/>
    </w:pPr>
    <w:rPr>
      <w:caps/>
      <w:color w:val="bf8f00"/>
      <w:spacing w:val="10" w:percent="110"/>
      <w:szCs w:val="22"/>
    </w:rPr>
  </w:style>
  <w:style w:type="paragraph" w:styleId="para6">
    <w:name w:val="heading 6"/>
    <w:qFormat/>
    <w:basedOn w:val="para0"/>
    <w:next w:val="para0"/>
    <w:pPr>
      <w:spacing w:before="300" w:after="0"/>
      <w:outlineLvl w:val="5"/>
      <w:pBdr>
        <w:top w:val="nil" w:sz="0" w:space="3" w:color="000000" tmln="20, 20, 20, 0, 60"/>
        <w:left w:val="nil" w:sz="0" w:space="3" w:color="000000" tmln="20, 20, 20, 0, 60"/>
        <w:bottom w:val="dotted" w:sz="6" w:space="1" w:color="FFC000" tmln="15, 20, 20, 1, 20"/>
        <w:right w:val="nil" w:sz="0" w:space="3" w:color="000000" tmln="20, 20, 20, 0, 60"/>
        <w:between w:val="nil" w:sz="0" w:space="0" w:color="000000" tmln="20, 20, 20, 0, 0"/>
      </w:pBdr>
      <w:shd w:val="none"/>
    </w:pPr>
    <w:rPr>
      <w:caps/>
      <w:color w:val="bf8f00"/>
      <w:spacing w:val="10" w:percent="110"/>
      <w:szCs w:val="22"/>
    </w:rPr>
  </w:style>
  <w:style w:type="paragraph" w:styleId="para7">
    <w:name w:val="heading 7"/>
    <w:qFormat/>
    <w:basedOn w:val="para0"/>
    <w:next w:val="para0"/>
    <w:pPr>
      <w:spacing w:before="300" w:after="0"/>
      <w:outlineLvl w:val="6"/>
    </w:pPr>
    <w:rPr>
      <w:caps/>
      <w:color w:val="bf8f00"/>
      <w:spacing w:val="10" w:percent="110"/>
      <w:szCs w:val="22"/>
    </w:rPr>
  </w:style>
  <w:style w:type="paragraph" w:styleId="para8">
    <w:name w:val="heading 8"/>
    <w:qFormat/>
    <w:basedOn w:val="para0"/>
    <w:next w:val="para0"/>
    <w:pPr>
      <w:spacing w:before="300" w:after="0"/>
      <w:outlineLvl w:val="7"/>
    </w:pPr>
    <w:rPr>
      <w:caps/>
      <w:spacing w:val="10" w:percent="111"/>
      <w:sz w:val="18"/>
      <w:szCs w:val="18"/>
    </w:rPr>
  </w:style>
  <w:style w:type="paragraph" w:styleId="para9">
    <w:name w:val="heading 9"/>
    <w:qFormat/>
    <w:basedOn w:val="para0"/>
    <w:next w:val="para0"/>
    <w:pPr>
      <w:spacing w:before="300" w:after="0"/>
      <w:outlineLvl w:val="8"/>
    </w:pPr>
    <w:rPr>
      <w:i/>
      <w:caps/>
      <w:spacing w:val="10" w:percent="111"/>
      <w:sz w:val="18"/>
      <w:szCs w:val="18"/>
    </w:rPr>
  </w:style>
  <w:style w:type="paragraph" w:styleId="para10">
    <w:name w:val="Title"/>
    <w:qFormat/>
    <w:basedOn w:val="para0"/>
    <w:next w:val="para0"/>
    <w:pPr>
      <w:spacing w:before="240"/>
    </w:pPr>
    <w:rPr>
      <w:color w:val="181818"/>
      <w:spacing w:val="9" w:percent="106"/>
      <w:kern w:val="1"/>
      <w:sz w:val="32"/>
      <w:szCs w:val="52"/>
    </w:rPr>
  </w:style>
  <w:style w:type="paragraph" w:styleId="para11">
    <w:name w:val="Balloon Text"/>
    <w:qFormat/>
    <w:basedOn w:val="para0"/>
    <w:pPr>
      <w:spacing w:after="0" w:line="240" w:lineRule="auto"/>
    </w:pPr>
    <w:rPr>
      <w:rFonts w:ascii="Tahoma" w:hAnsi="Tahoma" w:cs="Tahoma"/>
      <w:sz w:val="16"/>
      <w:szCs w:val="16"/>
    </w:rPr>
  </w:style>
  <w:style w:type="paragraph" w:styleId="para12">
    <w:name w:val="Header"/>
    <w:qFormat/>
    <w:basedOn w:val="para0"/>
    <w:pPr>
      <w:spacing w:after="0" w:line="240" w:lineRule="auto"/>
      <w:tabs defTabSz="720">
        <w:tab w:val="center" w:pos="4703" w:leader="none"/>
        <w:tab w:val="right" w:pos="9406" w:leader="none"/>
      </w:tabs>
    </w:pPr>
  </w:style>
  <w:style w:type="paragraph" w:styleId="para13">
    <w:name w:val="Footer"/>
    <w:qFormat/>
    <w:basedOn w:val="para0"/>
    <w:pPr>
      <w:spacing w:after="0" w:line="240" w:lineRule="auto"/>
      <w:tabs defTabSz="720">
        <w:tab w:val="center" w:pos="4703" w:leader="none"/>
        <w:tab w:val="right" w:pos="9406" w:leader="none"/>
      </w:tabs>
    </w:pPr>
  </w:style>
  <w:style w:type="paragraph" w:styleId="para14">
    <w:name w:val="caption"/>
    <w:qFormat/>
    <w:basedOn w:val="para0"/>
    <w:next w:val="para0"/>
    <w:rPr>
      <w:b/>
      <w:bCs/>
      <w:color w:val="bf8f00"/>
      <w:sz w:val="16"/>
      <w:szCs w:val="16"/>
    </w:rPr>
  </w:style>
  <w:style w:type="paragraph" w:styleId="para15">
    <w:name w:val="Subtitle"/>
    <w:qFormat/>
    <w:basedOn w:val="para0"/>
    <w:next w:val="para0"/>
    <w:pPr>
      <w:spacing w:line="240" w:lineRule="auto"/>
    </w:pPr>
    <w:rPr>
      <w:spacing w:val="10" w:percent="110"/>
      <w:szCs w:val="24"/>
    </w:rPr>
  </w:style>
  <w:style w:type="paragraph" w:styleId="para16">
    <w:name w:val="No Spacing"/>
    <w:qFormat/>
    <w:basedOn w:val="para0"/>
    <w:pPr>
      <w:spacing w:after="0" w:line="240" w:lineRule="auto"/>
    </w:pPr>
  </w:style>
  <w:style w:type="paragraph" w:styleId="para17">
    <w:name w:val="List Paragraph"/>
    <w:qFormat/>
    <w:basedOn w:val="para0"/>
    <w:pPr>
      <w:ind w:left="720"/>
      <w:contextualSpacing/>
    </w:pPr>
  </w:style>
  <w:style w:type="paragraph" w:styleId="para18">
    <w:name w:val="Quote"/>
    <w:qFormat/>
    <w:basedOn w:val="para0"/>
    <w:next w:val="para0"/>
    <w:rPr>
      <w:i/>
      <w:iCs/>
    </w:rPr>
  </w:style>
  <w:style w:type="paragraph" w:styleId="para19">
    <w:name w:val="Intense Quote"/>
    <w:qFormat/>
    <w:basedOn w:val="para0"/>
    <w:next w:val="para0"/>
    <w:pPr>
      <w:ind w:left="1296" w:right="1152"/>
      <w:spacing w:after="0"/>
      <w:pBdr>
        <w:top w:val="single" w:sz="4" w:space="10" w:color="FFC000" tmln="10, 20, 20, 0, 200"/>
        <w:left w:val="single" w:sz="4" w:space="10" w:color="FFC000" tmln="10, 20, 20, 0, 200"/>
        <w:bottom w:val="nil" w:sz="0" w:space="3" w:color="000000" tmln="20, 20, 20, 0, 60"/>
        <w:right w:val="nil" w:sz="0" w:space="3" w:color="000000" tmln="20, 20, 20, 0, 60"/>
        <w:between w:val="nil" w:sz="0" w:space="0" w:color="000000" tmln="20, 20, 20, 0, 0"/>
      </w:pBdr>
      <w:shd w:val="none"/>
    </w:pPr>
    <w:rPr>
      <w:i/>
      <w:iCs/>
      <w:color w:val="ffc000"/>
    </w:rPr>
  </w:style>
  <w:style w:type="paragraph" w:styleId="para20">
    <w:name w:val="TOC Heading"/>
    <w:qFormat/>
    <w:basedOn w:val="para1"/>
    <w:next w:val="para0"/>
    <w:pPr>
      <w:outlineLvl w:val="9"/>
    </w:pPr>
    <w:rPr>
      <w:lang w:bidi="en-us"/>
    </w:rPr>
  </w:style>
  <w:style w:type="paragraph" w:styleId="para21" w:customStyle="1">
    <w:name w:val="annotation text"/>
    <w:qFormat/>
    <w:basedOn w:val="para0"/>
    <w:pPr>
      <w:spacing w:line="240" w:lineRule="auto"/>
    </w:pPr>
  </w:style>
  <w:style w:type="paragraph" w:styleId="para22" w:customStyle="1">
    <w:name w:val="annotation subject"/>
    <w:qFormat/>
    <w:basedOn w:val="para21"/>
    <w:next w:val="para21"/>
    <w:rPr>
      <w:b/>
      <w:bCs/>
    </w:rPr>
  </w:style>
  <w:style w:type="paragraph" w:styleId="para23">
    <w:name w:val="toc 1"/>
    <w:qFormat/>
    <w:basedOn w:val="para0"/>
    <w:next w:val="para0"/>
    <w:pPr>
      <w:spacing w:after="100"/>
    </w:pPr>
  </w:style>
  <w:style w:type="paragraph" w:styleId="para24">
    <w:name w:val="toc 2"/>
    <w:qFormat/>
    <w:basedOn w:val="para0"/>
    <w:next w:val="para0"/>
    <w:pPr>
      <w:ind w:left="220"/>
      <w:spacing w:after="100"/>
    </w:pPr>
  </w:style>
  <w:style w:type="paragraph" w:styleId="para25">
    <w:name w:val="Footnote Text"/>
    <w:qFormat/>
    <w:basedOn w:val="para0"/>
    <w:pPr>
      <w:spacing w:after="0" w:line="240" w:lineRule="auto"/>
    </w:pPr>
  </w:style>
  <w:style w:type="character" w:styleId="char0" w:default="1">
    <w:name w:val="Default Paragraph Font"/>
  </w:style>
  <w:style w:type="character" w:styleId="char1" w:customStyle="1">
    <w:name w:val="Titel Zchn"/>
    <w:basedOn w:val="char0"/>
    <w:rPr>
      <w:rFonts w:ascii="Arial" w:hAnsi="Arial"/>
      <w:color w:val="181818"/>
      <w:spacing w:val="9" w:percent="106"/>
      <w:kern w:val="1"/>
      <w:sz w:val="32"/>
      <w:szCs w:val="52"/>
      <w:lang w:val="de-de"/>
    </w:rPr>
  </w:style>
  <w:style w:type="character" w:styleId="char2" w:customStyle="1">
    <w:name w:val="Überschrift 1 Zchn"/>
    <w:basedOn w:val="char0"/>
    <w:rPr>
      <w:rFonts w:ascii="Arial" w:hAnsi="Arial"/>
      <w:b/>
      <w:bCs/>
      <w:color w:val="181818"/>
      <w:spacing w:val="15" w:percent="112"/>
      <w:sz w:val="24"/>
      <w:lang w:val="de-de"/>
    </w:rPr>
  </w:style>
  <w:style w:type="character" w:styleId="char3" w:customStyle="1">
    <w:name w:val="Sprechblasentext Zchn"/>
    <w:basedOn w:val="char0"/>
    <w:rPr>
      <w:rFonts w:ascii="Tahoma" w:hAnsi="Tahoma" w:cs="Tahoma"/>
      <w:sz w:val="16"/>
      <w:szCs w:val="16"/>
    </w:rPr>
  </w:style>
  <w:style w:type="character" w:styleId="char4" w:customStyle="1">
    <w:name w:val="Kopfzeile Zchn"/>
    <w:basedOn w:val="char0"/>
  </w:style>
  <w:style w:type="character" w:styleId="char5" w:customStyle="1">
    <w:name w:val="Fußzeile Zchn"/>
    <w:basedOn w:val="char0"/>
  </w:style>
  <w:style w:type="character" w:styleId="char6" w:customStyle="1">
    <w:name w:val="Überschrift 2 Zchn"/>
    <w:basedOn w:val="char0"/>
    <w:rPr>
      <w:rFonts w:ascii="Arial" w:hAnsi="Arial"/>
      <w:b/>
      <w:color w:val="3f3f3f"/>
      <w:spacing w:val="15" w:percent="114"/>
      <w:sz w:val="20"/>
      <w:lang w:val="de-de" w:eastAsia="ja-jp"/>
    </w:rPr>
  </w:style>
  <w:style w:type="character" w:styleId="char7" w:customStyle="1">
    <w:name w:val="Überschrift 3 Zchn"/>
    <w:basedOn w:val="char0"/>
    <w:rPr>
      <w:caps/>
      <w:color w:val="7f5f00"/>
      <w:spacing w:val="0" w:percent="100"/>
    </w:rPr>
  </w:style>
  <w:style w:type="character" w:styleId="char8" w:customStyle="1">
    <w:name w:val="Überschrift 4 Zchn"/>
    <w:basedOn w:val="char0"/>
    <w:rPr>
      <w:caps/>
      <w:color w:val="bf8f00"/>
      <w:spacing w:val="0" w:percent="100"/>
    </w:rPr>
  </w:style>
  <w:style w:type="character" w:styleId="char9" w:customStyle="1">
    <w:name w:val="Überschrift 5 Zchn"/>
    <w:basedOn w:val="char0"/>
    <w:rPr>
      <w:caps/>
      <w:color w:val="bf8f00"/>
      <w:spacing w:val="0" w:percent="100"/>
    </w:rPr>
  </w:style>
  <w:style w:type="character" w:styleId="char10" w:customStyle="1">
    <w:name w:val="Überschrift 6 Zchn"/>
    <w:basedOn w:val="char0"/>
    <w:rPr>
      <w:caps/>
      <w:color w:val="bf8f00"/>
      <w:spacing w:val="0" w:percent="100"/>
    </w:rPr>
  </w:style>
  <w:style w:type="character" w:styleId="char11" w:customStyle="1">
    <w:name w:val="Überschrift 7 Zchn"/>
    <w:basedOn w:val="char0"/>
    <w:rPr>
      <w:caps/>
      <w:color w:val="bf8f00"/>
      <w:spacing w:val="0" w:percent="100"/>
    </w:rPr>
  </w:style>
  <w:style w:type="character" w:styleId="char12" w:customStyle="1">
    <w:name w:val="Überschrift 8 Zchn"/>
    <w:basedOn w:val="char0"/>
    <w:rPr>
      <w:caps/>
      <w:spacing w:val="10" w:percent="111"/>
      <w:sz w:val="18"/>
      <w:szCs w:val="18"/>
    </w:rPr>
  </w:style>
  <w:style w:type="character" w:styleId="char13" w:customStyle="1">
    <w:name w:val="Überschrift 9 Zchn"/>
    <w:basedOn w:val="char0"/>
    <w:rPr>
      <w:i/>
      <w:caps/>
      <w:spacing w:val="10" w:percent="111"/>
      <w:sz w:val="18"/>
      <w:szCs w:val="18"/>
    </w:rPr>
  </w:style>
  <w:style w:type="character" w:styleId="char14" w:customStyle="1">
    <w:name w:val="Untertitel Zchn"/>
    <w:basedOn w:val="char0"/>
    <w:rPr>
      <w:rFonts w:ascii="Arial" w:hAnsi="Arial"/>
      <w:color w:val="3f3f3f"/>
      <w:spacing w:val="10" w:percent="110"/>
      <w:sz w:val="20"/>
      <w:szCs w:val="24"/>
      <w:lang w:val="de-de"/>
    </w:rPr>
  </w:style>
  <w:style w:type="character" w:styleId="char15">
    <w:name w:val="Strong"/>
    <w:rPr>
      <w:b/>
      <w:bCs/>
    </w:rPr>
  </w:style>
  <w:style w:type="character" w:styleId="char16">
    <w:name w:val="Emphasis"/>
    <w:rPr>
      <w:i/>
      <w:lang w:val="de-de"/>
    </w:rPr>
  </w:style>
  <w:style w:type="character" w:styleId="char17" w:customStyle="1">
    <w:name w:val="Kein Leerraum Zchn"/>
    <w:basedOn w:val="char0"/>
    <w:rPr>
      <w:color w:val="3f3f3f"/>
      <w:szCs w:val="20"/>
    </w:rPr>
  </w:style>
  <w:style w:type="character" w:styleId="char18" w:customStyle="1">
    <w:name w:val="Zitat Zchn"/>
    <w:basedOn w:val="char0"/>
    <w:rPr>
      <w:i/>
      <w:iCs/>
      <w:sz w:val="20"/>
      <w:szCs w:val="20"/>
    </w:rPr>
  </w:style>
  <w:style w:type="character" w:styleId="char19" w:customStyle="1">
    <w:name w:val="Intensives Zitat Zchn"/>
    <w:basedOn w:val="char0"/>
    <w:rPr>
      <w:i/>
      <w:iCs/>
      <w:color w:val="ffc000"/>
      <w:sz w:val="20"/>
      <w:szCs w:val="20"/>
    </w:rPr>
  </w:style>
  <w:style w:type="character" w:styleId="char20">
    <w:name w:val="Subtle Emphasis"/>
    <w:rPr>
      <w:i/>
      <w:iCs/>
      <w:color w:val="7f5f00"/>
    </w:rPr>
  </w:style>
  <w:style w:type="character" w:styleId="char21">
    <w:name w:val="Intense Emphasis"/>
    <w:basedOn w:val="char6"/>
    <w:rPr>
      <w:rFonts w:ascii="Arial" w:hAnsi="Arial"/>
      <w:b/>
      <w:color w:val="3f3f3f"/>
      <w:spacing w:val="15" w:percent="114"/>
      <w:sz w:val="20"/>
      <w:u w:color="auto" w:val="single"/>
      <w:lang w:val="de-de" w:eastAsia="ja-jp"/>
    </w:rPr>
  </w:style>
  <w:style w:type="character" w:styleId="char22">
    <w:name w:val="Subtle Reference"/>
    <w:rPr>
      <w:b/>
      <w:bCs/>
      <w:color w:val="ffc000"/>
    </w:rPr>
  </w:style>
  <w:style w:type="character" w:styleId="char23">
    <w:name w:val="Intense Reference"/>
    <w:rPr>
      <w:b/>
      <w:bCs/>
      <w:i/>
      <w:iCs/>
      <w:caps/>
      <w:color w:val="ffc000"/>
    </w:rPr>
  </w:style>
  <w:style w:type="character" w:styleId="char24">
    <w:name w:val="Book Title"/>
    <w:rPr>
      <w:b/>
      <w:bCs/>
      <w:i/>
      <w:iCs/>
      <w:spacing w:val="0" w:percent="100"/>
    </w:rPr>
  </w:style>
  <w:style w:type="character" w:styleId="char25">
    <w:name w:val="Hyperlink"/>
    <w:basedOn w:val="char0"/>
    <w:rPr>
      <w:color w:val="262672"/>
      <w:u w:color="auto" w:val="single"/>
    </w:rPr>
  </w:style>
  <w:style w:type="character" w:styleId="char26" w:customStyle="1">
    <w:name w:val="annotation reference"/>
    <w:basedOn w:val="char0"/>
    <w:rPr>
      <w:sz w:val="16"/>
      <w:szCs w:val="16"/>
    </w:rPr>
  </w:style>
  <w:style w:type="character" w:styleId="char27" w:customStyle="1">
    <w:name w:val="Kommentartext Zchn"/>
    <w:basedOn w:val="char0"/>
    <w:rPr>
      <w:color w:val="3f3f3f"/>
      <w:sz w:val="20"/>
      <w:szCs w:val="20"/>
    </w:rPr>
  </w:style>
  <w:style w:type="character" w:styleId="char28" w:customStyle="1">
    <w:name w:val="Kommentarthema Zchn"/>
    <w:basedOn w:val="char27"/>
    <w:rPr>
      <w:b/>
      <w:bCs/>
      <w:color w:val="3f3f3f"/>
      <w:sz w:val="20"/>
      <w:szCs w:val="20"/>
    </w:rPr>
  </w:style>
  <w:style w:type="character" w:styleId="char29" w:customStyle="1">
    <w:name w:val="Fußnotentext Zchn"/>
    <w:basedOn w:val="char0"/>
    <w:rPr>
      <w:rFonts w:ascii="Arial" w:hAnsi="Arial"/>
      <w:color w:val="3f3f3f"/>
      <w:sz w:val="20"/>
      <w:szCs w:val="20"/>
    </w:rPr>
  </w:style>
  <w:style w:type="character" w:styleId="char30">
    <w:name w:val="Footnote Reference"/>
    <w:basedOn w:val="char0"/>
    <w:rPr>
      <w:vertAlign w:val="superscript"/>
    </w:rPr>
  </w:style>
  <w:style w:type="table" w:default="1" w:styleId="TableNormal">
    <w:name w:val="Normale Tabelle"/>
    <w:uiPriority w:val="99"/>
    <w:semiHidden/>
    <w:unhideWhenUsed/>
    <w:tblPr>
      <w:tblStyleRowBandSize w:val="1"/>
      <w:tblStyleColBandSize w:val="1"/>
      <w:tblInd w:w="0" w:type="dxa"/>
      <w:tblCellMar>
        <w:top w:w="0" w:type="dxa"/>
        <w:left w:w="108" w:type="dxa"/>
        <w:bottom w:w="0" w:type="dxa"/>
        <w:right w:w="108" w:type="dxa"/>
      </w:tblCellMar>
    </w:tblPr>
  </w:style>
  <w:style w:type="table" w:styleId="NormalTable">
    <w:name w:val="Normal Table"/>
    <w:tblPr>
      <w:tblInd w:w="0" w:type="dxa"/>
      <w:tblCellMar>
        <w:top w:w="0" w:type="dxa"/>
        <w:left w:w="108" w:type="dxa"/>
        <w:bottom w:w="0" w:type="dxa"/>
        <w:right w:w="108" w:type="dxa"/>
      </w:tblCellMar>
    </w:tblPr>
  </w:style>
  <w:style w:type="table" w:styleId="TableGrid">
    <w:name w:val="Table Grid"/>
    <w:basedOn w:val="NormalTable"/>
    <w:uiPriority w:val="59"/>
    <w:pPr>
      <w:spacing w:after="0" w:line="240" w:lineRule="auto"/>
    </w:pPr>
    <w:tblPr>
      <w:tblBorders>
        <w:top w:val="single" w:sz="4" w:space="0" w:color="000000" tmln="10, 0, 0, 0, 0"/>
        <w:left w:val="single" w:sz="4" w:space="0" w:color="000000" tmln="10, 0, 0, 0, 0"/>
        <w:bottom w:val="single" w:sz="4" w:space="0" w:color="000000" tmln="10, 0, 0, 0, 0"/>
        <w:right w:val="single" w:sz="4" w:space="0" w:color="000000" tmln="10, 0, 0, 0, 0"/>
        <w:insideH w:val="single" w:sz="4" w:space="0" w:color="000000" tmln="10, 0, 0, 0, 0"/>
        <w:insideV w:val="single" w:sz="4" w:space="0" w:color="000000" tmln="10, 0, 0, 0, 0"/>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header" Target="header1.xml"/><Relationship Id="rId12" Type="http://schemas.openxmlformats.org/officeDocument/2006/relationships/footer" Target="footer1.xml"/></Relationships>
</file>

<file path=word/_rels/header1.xml.rels><?xml version="1.0" encoding="UTF-8" standalone="yes" ?>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5.png"/><Relationship Id="rId3" Type="http://schemas.openxmlformats.org/officeDocument/2006/relationships/image" Target="media/image6.gif"/><Relationship Id="rId4" Type="http://schemas.openxmlformats.org/officeDocument/2006/relationships/image" Target="media/image7.emf"/><Relationship Id="rId5" Type="http://schemas.openxmlformats.org/officeDocument/2006/relationships/image" Target="media/image8.jpeg"/><Relationship Id="rId6" Type="http://schemas.openxmlformats.org/officeDocument/2006/relationships/image" Target="media/image9.jpeg"/></Relationships>
</file>

<file path=word/theme/theme1.xml><?xml version="1.0" encoding="utf-8"?>
<a:theme xmlns:a="http://schemas.openxmlformats.org/drawingml/2006/main" name="Office Theme">
  <a:themeElements>
    <a:clrScheme name="Office">
      <a:dk1>
        <a:sysClr val="windowText" lastClr="FFFFFF"/>
      </a:dk1>
      <a:lt1>
        <a:sysClr val="window" lastClr="000000"/>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Arial"/>
        <a:cs typeface="Arial"/>
      </a:majorFont>
      <a:minorFont>
        <a:latin typeface="Arial"/>
        <a:ea typeface="Arial"/>
        <a:cs typeface="Arial"/>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a:solidFill>
            <a:srgbClr val="000000"/>
          </a:solidFill>
        </a:ln>
      </a:spPr>
      <a:bodyPr spcFirstLastPara="1" vertOverflow="clip" horzOverflow="clip" upright="1">
        <a:prstTxWarp prst="textNoShape">
          <a:avLst/>
        </a:prstTxWarp>
        <a:noAutofit/>
      </a:bodyPr>
      <a:lstStyle/>
      <a:style>
        <a:lnRef idx="0">
          <a:schemeClr val="accent1"/>
        </a:lnRef>
        <a:fillRef idx="0">
          <a:schemeClr val="accent1"/>
        </a:fillRef>
        <a:effectRef idx="0">
          <a:schemeClr val="accent1"/>
        </a:effectRef>
        <a:fontRef idx="minor">
          <a:schemeClr val="lt1"/>
        </a:fontRef>
      </a:style>
    </a:spDef>
  </a:objectDefaults>
  <a:extraClrSchemeLst/>
</a:theme>
</file>

<file path=docProps/app.xml><?xml version="1.0" encoding="utf-8"?>
<Properties xmlns="http://schemas.openxmlformats.org/officeDocument/2006/extended-properties" xmlns:vt="http://schemas.openxmlformats.org/officeDocument/2006/docPropsVTypes">
  <Application>TextMaker 2021 rev.1046</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Thomas Nauss</cp:lastModifiedBy>
  <cp:revision>3</cp:revision>
  <cp:lastPrinted>2018-08-30T17:24:00Z</cp:lastPrinted>
  <dcterms:created xsi:type="dcterms:W3CDTF">2018-11-26T07:27:00Z</dcterms:created>
  <dcterms:modified xsi:type="dcterms:W3CDTF">2018-11-26T07:27:00Z</dcterms:modified>
</cp:coreProperties>
</file>